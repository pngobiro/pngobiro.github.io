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AC" w:rsidRDefault="001067AC" w:rsidP="001067AC">
      <w:pPr>
        <w:pStyle w:val="NormalWeb"/>
        <w:rPr>
          <w:ins w:id="0" w:author="Unknown"/>
        </w:rPr>
      </w:pPr>
      <w:ins w:id="1" w:author="Unknown">
        <w:r>
          <w:t>KENYA MEDICAL TRAINING COLLEGE</w:t>
        </w:r>
        <w:r>
          <w:br/>
          <w:t>FACULTY OF REHABILITATIVE SCIENCE</w:t>
        </w:r>
        <w:r>
          <w:br/>
          <w:t>DEPARTMENT OF OCCUPATIONAL THERAPY</w:t>
        </w:r>
        <w:r>
          <w:br/>
        </w:r>
        <w:r>
          <w:br/>
          <w:t>COURSE 39</w:t>
        </w:r>
        <w:r>
          <w:br/>
          <w:t>SEMESTER TWO EXAMINATION</w:t>
        </w:r>
        <w:r>
          <w:br/>
          <w:t>PAPER: PSYCHOSOCIAL DYSFUNCTIONS</w:t>
        </w:r>
        <w:r>
          <w:br/>
          <w:t>TIME ALLOCATED: 2 HOURS</w:t>
        </w:r>
        <w:r>
          <w:br/>
        </w:r>
        <w:r>
          <w:br/>
          <w:t>INSTRUCTIONS</w:t>
        </w:r>
        <w:r>
          <w:br/>
          <w:t>. Write your college number on all sheets of paper used</w:t>
        </w:r>
        <w:r>
          <w:br/>
          <w:t>. Do not do your rough work on the question paper; use the sheet provided</w:t>
        </w:r>
        <w:r>
          <w:br/>
          <w:t>. Read the specific instructions for every question</w:t>
        </w:r>
        <w:r>
          <w:br/>
        </w:r>
        <w:r>
          <w:br/>
          <w:t>Q1. Define the following (30 marks)</w:t>
        </w:r>
        <w:r>
          <w:br/>
          <w:t xml:space="preserve">. </w:t>
        </w:r>
        <w:proofErr w:type="gramStart"/>
        <w:r>
          <w:t>Pedophilia</w:t>
        </w:r>
        <w:r>
          <w:br/>
          <w:t>.</w:t>
        </w:r>
        <w:proofErr w:type="gramEnd"/>
        <w:r>
          <w:t xml:space="preserve"> </w:t>
        </w:r>
        <w:proofErr w:type="gramStart"/>
        <w:r>
          <w:t>Addiction</w:t>
        </w:r>
        <w:r>
          <w:br/>
          <w:t>.</w:t>
        </w:r>
        <w:proofErr w:type="gramEnd"/>
        <w:r>
          <w:t xml:space="preserve"> </w:t>
        </w:r>
        <w:proofErr w:type="gramStart"/>
        <w:r>
          <w:t>Anxiety</w:t>
        </w:r>
        <w:r>
          <w:br/>
          <w:t>.</w:t>
        </w:r>
        <w:proofErr w:type="gramEnd"/>
        <w:r>
          <w:t xml:space="preserve"> </w:t>
        </w:r>
        <w:proofErr w:type="gramStart"/>
        <w:r>
          <w:t>Hypomania</w:t>
        </w:r>
        <w:r>
          <w:br/>
          <w:t>.</w:t>
        </w:r>
        <w:proofErr w:type="gramEnd"/>
        <w:r>
          <w:t xml:space="preserve"> </w:t>
        </w:r>
        <w:proofErr w:type="spellStart"/>
        <w:proofErr w:type="gramStart"/>
        <w:r>
          <w:t>Unhedonia</w:t>
        </w:r>
        <w:proofErr w:type="spellEnd"/>
        <w:r>
          <w:br/>
          <w:t>.</w:t>
        </w:r>
        <w:proofErr w:type="gramEnd"/>
        <w:r>
          <w:t xml:space="preserve"> </w:t>
        </w:r>
        <w:proofErr w:type="gramStart"/>
        <w:r>
          <w:t>Ambivalence</w:t>
        </w:r>
        <w:r>
          <w:br/>
          <w:t>.</w:t>
        </w:r>
        <w:proofErr w:type="gramEnd"/>
        <w:r>
          <w:t xml:space="preserve"> </w:t>
        </w:r>
        <w:proofErr w:type="gramStart"/>
        <w:r>
          <w:t>Illusions</w:t>
        </w:r>
        <w:r>
          <w:br/>
          <w:t>.</w:t>
        </w:r>
        <w:proofErr w:type="gramEnd"/>
        <w:r>
          <w:t xml:space="preserve"> </w:t>
        </w:r>
        <w:proofErr w:type="gramStart"/>
        <w:r>
          <w:t>Insight</w:t>
        </w:r>
        <w:r>
          <w:br/>
          <w:t>.</w:t>
        </w:r>
        <w:proofErr w:type="gramEnd"/>
        <w:r>
          <w:t xml:space="preserve"> </w:t>
        </w:r>
        <w:proofErr w:type="gramStart"/>
        <w:r>
          <w:t>Incoherence</w:t>
        </w:r>
        <w:r>
          <w:br/>
          <w:t>.</w:t>
        </w:r>
        <w:proofErr w:type="gramEnd"/>
        <w:r>
          <w:t xml:space="preserve"> </w:t>
        </w:r>
        <w:proofErr w:type="gramStart"/>
        <w:r>
          <w:t>Flight of ideas</w:t>
        </w:r>
        <w:r>
          <w:br/>
          <w:t>.</w:t>
        </w:r>
        <w:proofErr w:type="gramEnd"/>
        <w:r>
          <w:t xml:space="preserve"> </w:t>
        </w:r>
        <w:proofErr w:type="gramStart"/>
        <w:r>
          <w:t>Accelerated speech</w:t>
        </w:r>
        <w:r>
          <w:br/>
          <w:t>.</w:t>
        </w:r>
        <w:proofErr w:type="gramEnd"/>
        <w:r>
          <w:t xml:space="preserve"> </w:t>
        </w:r>
        <w:proofErr w:type="gramStart"/>
        <w:r>
          <w:t>Delirium</w:t>
        </w:r>
        <w:r>
          <w:br/>
          <w:t>.</w:t>
        </w:r>
        <w:proofErr w:type="gramEnd"/>
        <w:r>
          <w:t xml:space="preserve"> </w:t>
        </w:r>
        <w:proofErr w:type="gramStart"/>
        <w:r>
          <w:t>Thought broadcasting</w:t>
        </w:r>
        <w:r>
          <w:br/>
          <w:t>.</w:t>
        </w:r>
        <w:proofErr w:type="gramEnd"/>
        <w:r>
          <w:t xml:space="preserve"> </w:t>
        </w:r>
        <w:proofErr w:type="gramStart"/>
        <w:r>
          <w:t>Delusions</w:t>
        </w:r>
        <w:r>
          <w:br/>
          <w:t>.</w:t>
        </w:r>
        <w:proofErr w:type="gramEnd"/>
        <w:r>
          <w:t xml:space="preserve"> </w:t>
        </w:r>
        <w:proofErr w:type="gramStart"/>
        <w:r>
          <w:t>hallucinations</w:t>
        </w:r>
        <w:proofErr w:type="gramEnd"/>
        <w:r>
          <w:br/>
        </w:r>
        <w:r>
          <w:br/>
          <w:t xml:space="preserve">Q2.Psychotropic medications may cause certain side effects on the patient or client. Identify any possible side effects and briefly explain how this will affect occupational performance in any </w:t>
        </w:r>
        <w:proofErr w:type="spellStart"/>
        <w:r>
          <w:t>identifird</w:t>
        </w:r>
        <w:proofErr w:type="spellEnd"/>
        <w:r>
          <w:t xml:space="preserve"> area(s) (15 marks</w:t>
        </w:r>
        <w:proofErr w:type="gramStart"/>
        <w:r>
          <w:t>)</w:t>
        </w:r>
        <w:proofErr w:type="gramEnd"/>
        <w:r>
          <w:br/>
        </w:r>
        <w:r>
          <w:br/>
          <w:t xml:space="preserve">Q3. Discuss any two of the following </w:t>
        </w:r>
        <w:proofErr w:type="spellStart"/>
        <w:r>
          <w:t>diorders</w:t>
        </w:r>
        <w:proofErr w:type="spellEnd"/>
        <w:r>
          <w:t xml:space="preserve"> in terms of: Definition, Causes, Diagnostic characteristics and their implications on </w:t>
        </w:r>
        <w:proofErr w:type="spellStart"/>
        <w:r>
          <w:t>ones</w:t>
        </w:r>
        <w:proofErr w:type="spellEnd"/>
        <w:r>
          <w:t xml:space="preserve"> ability to function. </w:t>
        </w:r>
        <w:proofErr w:type="gramStart"/>
        <w:r>
          <w:t>(40 marks)</w:t>
        </w:r>
        <w:r>
          <w:br/>
          <w:t>.</w:t>
        </w:r>
        <w:proofErr w:type="gramEnd"/>
        <w:r>
          <w:t xml:space="preserve"> </w:t>
        </w:r>
        <w:proofErr w:type="gramStart"/>
        <w:r>
          <w:t>Drug addiction</w:t>
        </w:r>
        <w:r>
          <w:br/>
          <w:t>.</w:t>
        </w:r>
        <w:proofErr w:type="gramEnd"/>
        <w:r>
          <w:t xml:space="preserve"> </w:t>
        </w:r>
        <w:proofErr w:type="gramStart"/>
        <w:r>
          <w:t>Depression</w:t>
        </w:r>
        <w:r>
          <w:br/>
          <w:t>.</w:t>
        </w:r>
        <w:proofErr w:type="gramEnd"/>
        <w:r>
          <w:t xml:space="preserve"> </w:t>
        </w:r>
        <w:proofErr w:type="gramStart"/>
        <w:r>
          <w:t>Schizophrenia</w:t>
        </w:r>
        <w:r>
          <w:br/>
          <w:t>.</w:t>
        </w:r>
        <w:proofErr w:type="gramEnd"/>
        <w:r>
          <w:t xml:space="preserve"> Post Partum Psychosis</w:t>
        </w:r>
      </w:ins>
    </w:p>
    <w:p w:rsidR="003C766D" w:rsidRDefault="003C766D"/>
    <w:sectPr w:rsidR="003C766D" w:rsidSect="003C7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1067AC"/>
    <w:rsid w:val="001067AC"/>
    <w:rsid w:val="003C7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5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</dc:creator>
  <cp:lastModifiedBy>Gordon</cp:lastModifiedBy>
  <cp:revision>1</cp:revision>
  <dcterms:created xsi:type="dcterms:W3CDTF">2018-01-23T01:44:00Z</dcterms:created>
  <dcterms:modified xsi:type="dcterms:W3CDTF">2018-01-23T01:45:00Z</dcterms:modified>
</cp:coreProperties>
</file>