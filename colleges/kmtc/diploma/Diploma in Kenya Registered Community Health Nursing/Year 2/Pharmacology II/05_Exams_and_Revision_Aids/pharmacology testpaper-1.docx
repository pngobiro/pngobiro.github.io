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CE7" w:rsidRPr="00CC5CE7" w:rsidRDefault="001221F5" w:rsidP="00736F0D">
      <w:pPr>
        <w:rPr>
          <w:ins w:id="0" w:author="Unknown"/>
        </w:rPr>
      </w:pPr>
      <w:ins w:id="1" w:author="Unknown">
        <w:r w:rsidRPr="00CC5CE7">
          <w:fldChar w:fldCharType="begin"/>
        </w:r>
        <w:r w:rsidR="00CC5CE7" w:rsidRPr="00CC5CE7">
          <w:instrText xml:space="preserve"> HYPERLINK "http://nclexreviewers.com/nclex-sample-questions/pharmacology/nclex-pharmacology-practice-test.html" \o "Permanent Link to NCLEX: Pharmacology Practice Test" </w:instrText>
        </w:r>
        <w:r w:rsidRPr="00CC5CE7">
          <w:fldChar w:fldCharType="separate"/>
        </w:r>
        <w:r w:rsidR="00CC5CE7" w:rsidRPr="00CC5CE7">
          <w:rPr>
            <w:color w:val="0000FF"/>
            <w:u w:val="single"/>
          </w:rPr>
          <w:t>NCLEX: Pharmacology Practice Test</w:t>
        </w:r>
        <w:r w:rsidRPr="00CC5CE7">
          <w:fldChar w:fldCharType="end"/>
        </w:r>
      </w:ins>
    </w:p>
    <w:p w:rsidR="00CC5CE7" w:rsidRPr="00CC5CE7" w:rsidRDefault="00CC5CE7" w:rsidP="00736F0D">
      <w:pPr>
        <w:rPr>
          <w:ins w:id="2" w:author="Unknown"/>
        </w:rPr>
      </w:pPr>
      <w:ins w:id="3" w:author="Unknown">
        <w:r w:rsidRPr="00CC5CE7">
          <w:t xml:space="preserve">Posted by admin on Dec 11, 2009 </w:t>
        </w:r>
      </w:ins>
    </w:p>
    <w:p w:rsidR="00CC5CE7" w:rsidRPr="00CC5CE7" w:rsidRDefault="00CC5CE7" w:rsidP="00736F0D">
      <w:pPr>
        <w:rPr>
          <w:ins w:id="4" w:author="Unknown"/>
        </w:rPr>
      </w:pPr>
      <w:ins w:id="5" w:author="Unknown">
        <w:r w:rsidRPr="00CC5CE7">
          <w:t xml:space="preserve">The nursery nurse is putting erythromycin ointment in the newborn’s eyes to prevent infection. She places it in the following area of the eye: </w:t>
        </w:r>
      </w:ins>
    </w:p>
    <w:p w:rsidR="00CC5CE7" w:rsidRPr="00CC5CE7" w:rsidRDefault="00CC5CE7" w:rsidP="00736F0D">
      <w:pPr>
        <w:rPr>
          <w:ins w:id="6" w:author="Unknown"/>
        </w:rPr>
      </w:pPr>
      <w:ins w:id="7" w:author="Unknown">
        <w:r w:rsidRPr="00CC5CE7">
          <w:t xml:space="preserve">under the eyelid </w:t>
        </w:r>
      </w:ins>
    </w:p>
    <w:p w:rsidR="00CC5CE7" w:rsidRPr="00CC5CE7" w:rsidRDefault="00CC5CE7" w:rsidP="00736F0D">
      <w:pPr>
        <w:rPr>
          <w:ins w:id="8" w:author="Unknown"/>
        </w:rPr>
      </w:pPr>
      <w:proofErr w:type="gramStart"/>
      <w:ins w:id="9" w:author="Unknown">
        <w:r w:rsidRPr="00CC5CE7">
          <w:t>on</w:t>
        </w:r>
        <w:proofErr w:type="gramEnd"/>
        <w:r w:rsidRPr="00CC5CE7">
          <w:t xml:space="preserve"> the cornea. </w:t>
        </w:r>
      </w:ins>
    </w:p>
    <w:p w:rsidR="00CC5CE7" w:rsidRPr="00CC5CE7" w:rsidRDefault="00CC5CE7" w:rsidP="00736F0D">
      <w:pPr>
        <w:rPr>
          <w:ins w:id="10" w:author="Unknown"/>
        </w:rPr>
      </w:pPr>
      <w:ins w:id="11" w:author="Unknown">
        <w:r w:rsidRPr="00CC5CE7">
          <w:t xml:space="preserve">in the lower </w:t>
        </w:r>
      </w:ins>
      <w:r w:rsidR="00736F0D" w:rsidRPr="00736F0D">
        <w:t>conjunctiva</w:t>
      </w:r>
      <w:ins w:id="12" w:author="Unknown">
        <w:r w:rsidRPr="00CC5CE7">
          <w:t xml:space="preserve"> sac </w:t>
        </w:r>
      </w:ins>
    </w:p>
    <w:p w:rsidR="00CC5CE7" w:rsidRPr="00CC5CE7" w:rsidRDefault="00CC5CE7" w:rsidP="00736F0D">
      <w:pPr>
        <w:rPr>
          <w:ins w:id="13" w:author="Unknown"/>
        </w:rPr>
      </w:pPr>
      <w:proofErr w:type="gramStart"/>
      <w:ins w:id="14" w:author="Unknown">
        <w:r w:rsidRPr="00CC5CE7">
          <w:t>by</w:t>
        </w:r>
        <w:proofErr w:type="gramEnd"/>
        <w:r w:rsidRPr="00CC5CE7">
          <w:t xml:space="preserve"> the optic disc. </w:t>
        </w:r>
      </w:ins>
    </w:p>
    <w:p w:rsidR="00CC5CE7" w:rsidRPr="00CC5CE7" w:rsidRDefault="00CC5CE7" w:rsidP="00736F0D">
      <w:pPr>
        <w:rPr>
          <w:ins w:id="15" w:author="Unknown"/>
        </w:rPr>
      </w:pPr>
      <w:ins w:id="16" w:author="Unknown">
        <w:r w:rsidRPr="00CC5CE7">
          <w:t xml:space="preserve">The physician orders penicillin for a patient with streptococcal pharyngitis. The nurse administers the drug as ordered, and the patient has an allergic reaction. The nurse checks the medication order sheet and finds that the patient is allergic to penicillin. Legal responsibility for the error is: </w:t>
        </w:r>
      </w:ins>
    </w:p>
    <w:p w:rsidR="00CC5CE7" w:rsidRPr="00CC5CE7" w:rsidRDefault="00CC5CE7" w:rsidP="00736F0D">
      <w:pPr>
        <w:rPr>
          <w:ins w:id="17" w:author="Unknown"/>
        </w:rPr>
      </w:pPr>
      <w:proofErr w:type="gramStart"/>
      <w:ins w:id="18" w:author="Unknown">
        <w:r w:rsidRPr="00CC5CE7">
          <w:t>only</w:t>
        </w:r>
        <w:proofErr w:type="gramEnd"/>
        <w:r w:rsidRPr="00CC5CE7">
          <w:t xml:space="preserve"> the nurse’s—she should have checked the allergies before administering the medication. </w:t>
        </w:r>
      </w:ins>
    </w:p>
    <w:p w:rsidR="00CC5CE7" w:rsidRPr="00CC5CE7" w:rsidRDefault="00CC5CE7" w:rsidP="00736F0D">
      <w:pPr>
        <w:rPr>
          <w:ins w:id="19" w:author="Unknown"/>
        </w:rPr>
      </w:pPr>
      <w:proofErr w:type="gramStart"/>
      <w:ins w:id="20" w:author="Unknown">
        <w:r w:rsidRPr="00CC5CE7">
          <w:t>only</w:t>
        </w:r>
        <w:proofErr w:type="gramEnd"/>
        <w:r w:rsidRPr="00CC5CE7">
          <w:t xml:space="preserve"> the physician’s—she gave the order, the nurse is obligated to follow it. </w:t>
        </w:r>
      </w:ins>
    </w:p>
    <w:p w:rsidR="00CC5CE7" w:rsidRPr="00CC5CE7" w:rsidRDefault="00CC5CE7" w:rsidP="00736F0D">
      <w:pPr>
        <w:rPr>
          <w:ins w:id="21" w:author="Unknown"/>
        </w:rPr>
      </w:pPr>
      <w:proofErr w:type="gramStart"/>
      <w:ins w:id="22" w:author="Unknown">
        <w:r w:rsidRPr="00CC5CE7">
          <w:t>only</w:t>
        </w:r>
        <w:proofErr w:type="gramEnd"/>
        <w:r w:rsidRPr="00CC5CE7">
          <w:t xml:space="preserve"> the pharmacist’s—he should alert the floor to possible allergic reactions. </w:t>
        </w:r>
      </w:ins>
    </w:p>
    <w:p w:rsidR="00CC5CE7" w:rsidRPr="00CC5CE7" w:rsidRDefault="00CC5CE7" w:rsidP="00736F0D">
      <w:pPr>
        <w:rPr>
          <w:ins w:id="23" w:author="Unknown"/>
        </w:rPr>
      </w:pPr>
      <w:ins w:id="24" w:author="Unknown">
        <w:r w:rsidRPr="00CC5CE7">
          <w:t xml:space="preserve">the pharmacist, physician, and nurse are all liable for the mistake </w:t>
        </w:r>
      </w:ins>
    </w:p>
    <w:p w:rsidR="00CC5CE7" w:rsidRPr="00CC5CE7" w:rsidRDefault="00CC5CE7" w:rsidP="00736F0D">
      <w:pPr>
        <w:rPr>
          <w:ins w:id="25" w:author="Unknown"/>
        </w:rPr>
      </w:pPr>
      <w:ins w:id="26" w:author="Unknown">
        <w:r w:rsidRPr="00CC5CE7">
          <w:t xml:space="preserve">James Perez, a nurse on a geriatric floor, is administering a dose of digoxin to one of his patients. The woman asks why she takes a different pill than her niece, who also has heart trouble. James replies that as people get older, liver and kidney function decline, and if the dose is as high as her niece’s, the drug will tend to: </w:t>
        </w:r>
      </w:ins>
    </w:p>
    <w:p w:rsidR="00CC5CE7" w:rsidRPr="00CC5CE7" w:rsidRDefault="00CC5CE7" w:rsidP="00736F0D">
      <w:pPr>
        <w:rPr>
          <w:ins w:id="27" w:author="Unknown"/>
        </w:rPr>
      </w:pPr>
      <w:proofErr w:type="gramStart"/>
      <w:ins w:id="28" w:author="Unknown">
        <w:r w:rsidRPr="00CC5CE7">
          <w:t>have</w:t>
        </w:r>
        <w:proofErr w:type="gramEnd"/>
        <w:r w:rsidRPr="00CC5CE7">
          <w:t xml:space="preserve"> a shorter half-life. </w:t>
        </w:r>
      </w:ins>
    </w:p>
    <w:p w:rsidR="00CC5CE7" w:rsidRPr="00CC5CE7" w:rsidRDefault="00CC5CE7" w:rsidP="00736F0D">
      <w:pPr>
        <w:rPr>
          <w:ins w:id="29" w:author="Unknown"/>
        </w:rPr>
      </w:pPr>
      <w:proofErr w:type="gramStart"/>
      <w:ins w:id="30" w:author="Unknown">
        <w:r w:rsidRPr="00CC5CE7">
          <w:t>accumulate</w:t>
        </w:r>
        <w:proofErr w:type="gramEnd"/>
        <w:r w:rsidRPr="00CC5CE7">
          <w:t xml:space="preserve">. </w:t>
        </w:r>
      </w:ins>
    </w:p>
    <w:p w:rsidR="00CC5CE7" w:rsidRPr="00CC5CE7" w:rsidRDefault="00CC5CE7" w:rsidP="00736F0D">
      <w:pPr>
        <w:rPr>
          <w:ins w:id="31" w:author="Unknown"/>
        </w:rPr>
      </w:pPr>
      <w:proofErr w:type="gramStart"/>
      <w:ins w:id="32" w:author="Unknown">
        <w:r w:rsidRPr="00CC5CE7">
          <w:t>have</w:t>
        </w:r>
        <w:proofErr w:type="gramEnd"/>
        <w:r w:rsidRPr="00CC5CE7">
          <w:t xml:space="preserve"> decreased distribution. </w:t>
        </w:r>
      </w:ins>
    </w:p>
    <w:p w:rsidR="00CC5CE7" w:rsidRPr="00CC5CE7" w:rsidRDefault="00CC5CE7" w:rsidP="00736F0D">
      <w:pPr>
        <w:rPr>
          <w:ins w:id="33" w:author="Unknown"/>
        </w:rPr>
      </w:pPr>
      <w:proofErr w:type="gramStart"/>
      <w:ins w:id="34" w:author="Unknown">
        <w:r w:rsidRPr="00CC5CE7">
          <w:t>have</w:t>
        </w:r>
        <w:proofErr w:type="gramEnd"/>
        <w:r w:rsidRPr="00CC5CE7">
          <w:t xml:space="preserve"> increased absorption. </w:t>
        </w:r>
      </w:ins>
    </w:p>
    <w:p w:rsidR="00CC5CE7" w:rsidRPr="00CC5CE7" w:rsidRDefault="00CC5CE7" w:rsidP="00736F0D">
      <w:pPr>
        <w:rPr>
          <w:ins w:id="35" w:author="Unknown"/>
        </w:rPr>
      </w:pPr>
      <w:ins w:id="36" w:author="Unknown">
        <w:r w:rsidRPr="00CC5CE7">
          <w:t xml:space="preserve">The nurse is administering Augmentin to her patient with a sinus infection. Which is the best way for her to insure that she is giving it to the right patient? </w:t>
        </w:r>
      </w:ins>
    </w:p>
    <w:p w:rsidR="00CC5CE7" w:rsidRPr="00CC5CE7" w:rsidRDefault="00CC5CE7" w:rsidP="00736F0D">
      <w:pPr>
        <w:rPr>
          <w:ins w:id="37" w:author="Unknown"/>
        </w:rPr>
      </w:pPr>
      <w:ins w:id="38" w:author="Unknown">
        <w:r w:rsidRPr="00CC5CE7">
          <w:t xml:space="preserve">Call the patient by name </w:t>
        </w:r>
      </w:ins>
    </w:p>
    <w:p w:rsidR="00CC5CE7" w:rsidRPr="00CC5CE7" w:rsidRDefault="00CC5CE7" w:rsidP="00736F0D">
      <w:pPr>
        <w:rPr>
          <w:ins w:id="39" w:author="Unknown"/>
        </w:rPr>
      </w:pPr>
      <w:ins w:id="40" w:author="Unknown">
        <w:r w:rsidRPr="00CC5CE7">
          <w:t xml:space="preserve">Read the name of the patient on the patient’s door </w:t>
        </w:r>
      </w:ins>
    </w:p>
    <w:p w:rsidR="00CC5CE7" w:rsidRPr="00CC5CE7" w:rsidRDefault="00CC5CE7" w:rsidP="00736F0D">
      <w:pPr>
        <w:rPr>
          <w:ins w:id="41" w:author="Unknown"/>
        </w:rPr>
      </w:pPr>
      <w:ins w:id="42" w:author="Unknown">
        <w:r w:rsidRPr="00CC5CE7">
          <w:t xml:space="preserve">Check the patient’s wristband </w:t>
        </w:r>
      </w:ins>
    </w:p>
    <w:p w:rsidR="00CC5CE7" w:rsidRPr="00CC5CE7" w:rsidRDefault="00CC5CE7" w:rsidP="00736F0D">
      <w:pPr>
        <w:rPr>
          <w:ins w:id="43" w:author="Unknown"/>
        </w:rPr>
      </w:pPr>
      <w:ins w:id="44" w:author="Unknown">
        <w:r w:rsidRPr="00CC5CE7">
          <w:t xml:space="preserve">Check the patient’s room number on the unit census list </w:t>
        </w:r>
      </w:ins>
    </w:p>
    <w:p w:rsidR="00CC5CE7" w:rsidRPr="00CC5CE7" w:rsidRDefault="00CC5CE7" w:rsidP="00736F0D">
      <w:pPr>
        <w:rPr>
          <w:ins w:id="45" w:author="Unknown"/>
        </w:rPr>
      </w:pPr>
      <w:ins w:id="46" w:author="Unknown">
        <w:r w:rsidRPr="00CC5CE7">
          <w:t xml:space="preserve">The most important instructions a nurse can give a patient regarding the use of the antibiotic Ampicillin prescribed for her are to </w:t>
        </w:r>
      </w:ins>
    </w:p>
    <w:p w:rsidR="00CC5CE7" w:rsidRPr="00CC5CE7" w:rsidRDefault="00CC5CE7" w:rsidP="00736F0D">
      <w:pPr>
        <w:rPr>
          <w:ins w:id="47" w:author="Unknown"/>
        </w:rPr>
      </w:pPr>
      <w:proofErr w:type="gramStart"/>
      <w:ins w:id="48" w:author="Unknown">
        <w:r w:rsidRPr="00CC5CE7">
          <w:t>call</w:t>
        </w:r>
        <w:proofErr w:type="gramEnd"/>
        <w:r w:rsidRPr="00CC5CE7">
          <w:t xml:space="preserve"> the physician if she has any breathing difficulties. </w:t>
        </w:r>
      </w:ins>
    </w:p>
    <w:p w:rsidR="00CC5CE7" w:rsidRPr="00CC5CE7" w:rsidRDefault="00CC5CE7" w:rsidP="00736F0D">
      <w:pPr>
        <w:rPr>
          <w:ins w:id="49" w:author="Unknown"/>
        </w:rPr>
      </w:pPr>
      <w:proofErr w:type="gramStart"/>
      <w:ins w:id="50" w:author="Unknown">
        <w:r w:rsidRPr="00CC5CE7">
          <w:t>take</w:t>
        </w:r>
        <w:proofErr w:type="gramEnd"/>
        <w:r w:rsidRPr="00CC5CE7">
          <w:t xml:space="preserve"> it with meals so it doesn’t cause an upset stomach. </w:t>
        </w:r>
      </w:ins>
    </w:p>
    <w:p w:rsidR="00CC5CE7" w:rsidRPr="00CC5CE7" w:rsidRDefault="00CC5CE7" w:rsidP="00736F0D">
      <w:pPr>
        <w:rPr>
          <w:ins w:id="51" w:author="Unknown"/>
        </w:rPr>
      </w:pPr>
      <w:proofErr w:type="gramStart"/>
      <w:ins w:id="52" w:author="Unknown">
        <w:r w:rsidRPr="00CC5CE7">
          <w:t>take</w:t>
        </w:r>
        <w:proofErr w:type="gramEnd"/>
        <w:r w:rsidRPr="00CC5CE7">
          <w:t xml:space="preserve"> all of the medication prescribed even if the symptoms stop sooner. </w:t>
        </w:r>
      </w:ins>
    </w:p>
    <w:p w:rsidR="00CC5CE7" w:rsidRPr="00CC5CE7" w:rsidRDefault="00CC5CE7" w:rsidP="00736F0D">
      <w:pPr>
        <w:rPr>
          <w:ins w:id="53" w:author="Unknown"/>
        </w:rPr>
      </w:pPr>
      <w:proofErr w:type="gramStart"/>
      <w:ins w:id="54" w:author="Unknown">
        <w:r w:rsidRPr="00CC5CE7">
          <w:t>not</w:t>
        </w:r>
        <w:proofErr w:type="gramEnd"/>
        <w:r w:rsidRPr="00CC5CE7">
          <w:t xml:space="preserve"> share the pills with anyone else. </w:t>
        </w:r>
      </w:ins>
    </w:p>
    <w:p w:rsidR="00CC5CE7" w:rsidRPr="00CC5CE7" w:rsidRDefault="00CC5CE7" w:rsidP="00736F0D">
      <w:pPr>
        <w:rPr>
          <w:ins w:id="55" w:author="Unknown"/>
        </w:rPr>
      </w:pPr>
      <w:ins w:id="56" w:author="Unknown">
        <w:r w:rsidRPr="00CC5CE7">
          <w:t xml:space="preserve">Mr. Jessie Ray, a newly admitted patient, has a seizure disorder which is being treated with medication. Which of the following drugs would the nurse question if ordered for him? </w:t>
        </w:r>
      </w:ins>
    </w:p>
    <w:p w:rsidR="00CC5CE7" w:rsidRPr="00CC5CE7" w:rsidRDefault="00CC5CE7" w:rsidP="00736F0D">
      <w:pPr>
        <w:rPr>
          <w:ins w:id="57" w:author="Unknown"/>
        </w:rPr>
      </w:pPr>
      <w:ins w:id="58" w:author="Unknown">
        <w:r w:rsidRPr="00CC5CE7">
          <w:t xml:space="preserve">Phenobarbitol, 150 mg hs </w:t>
        </w:r>
      </w:ins>
    </w:p>
    <w:p w:rsidR="00CC5CE7" w:rsidRPr="00CC5CE7" w:rsidRDefault="00CC5CE7" w:rsidP="00736F0D">
      <w:pPr>
        <w:rPr>
          <w:ins w:id="59" w:author="Unknown"/>
        </w:rPr>
      </w:pPr>
      <w:ins w:id="60" w:author="Unknown">
        <w:r w:rsidRPr="00CC5CE7">
          <w:t xml:space="preserve">Amitriptylene (Elavil), 10 mg QID. </w:t>
        </w:r>
      </w:ins>
    </w:p>
    <w:p w:rsidR="00CC5CE7" w:rsidRPr="00CC5CE7" w:rsidRDefault="00CC5CE7" w:rsidP="00736F0D">
      <w:pPr>
        <w:rPr>
          <w:ins w:id="61" w:author="Unknown"/>
        </w:rPr>
      </w:pPr>
      <w:ins w:id="62" w:author="Unknown">
        <w:r w:rsidRPr="00CC5CE7">
          <w:t xml:space="preserve">Valproic acid (Depakote), 150 mg BID </w:t>
        </w:r>
      </w:ins>
    </w:p>
    <w:p w:rsidR="00CC5CE7" w:rsidRPr="00CC5CE7" w:rsidRDefault="00CC5CE7" w:rsidP="00736F0D">
      <w:pPr>
        <w:rPr>
          <w:ins w:id="63" w:author="Unknown"/>
        </w:rPr>
      </w:pPr>
      <w:ins w:id="64" w:author="Unknown">
        <w:r w:rsidRPr="00CC5CE7">
          <w:t xml:space="preserve">Phenytoin (Dilantin), 100 mg TID </w:t>
        </w:r>
      </w:ins>
    </w:p>
    <w:p w:rsidR="00CC5CE7" w:rsidRPr="00CC5CE7" w:rsidRDefault="00CC5CE7" w:rsidP="00736F0D">
      <w:pPr>
        <w:rPr>
          <w:ins w:id="65" w:author="Unknown"/>
        </w:rPr>
      </w:pPr>
      <w:ins w:id="66" w:author="Unknown">
        <w:r w:rsidRPr="00CC5CE7">
          <w:t xml:space="preserve">Mrs. Jane Gately has been dealing with uterine cancer for several months. Pain management is the primary focus of her current admission to your oncology unit. </w:t>
        </w:r>
        <w:r w:rsidRPr="00CC5CE7">
          <w:lastRenderedPageBreak/>
          <w:t xml:space="preserve">Her vital signs on admission are BP 110/64, pulse 78, respirations 18, and temperature 99.2 F. Morphine sulfate 6mg IV, q 4 hours, </w:t>
        </w:r>
        <w:proofErr w:type="spellStart"/>
        <w:r w:rsidRPr="00CC5CE7">
          <w:t>prn</w:t>
        </w:r>
        <w:proofErr w:type="spellEnd"/>
        <w:r w:rsidRPr="00CC5CE7">
          <w:t xml:space="preserve"> has been ordered. During your assessment after lunch, your findings are: BP 92/60, pulse 66, respirations 10, and temperature 98.8. Mrs. Gately is crying and tells you she is still experiencing severe pain. Your action should be to </w:t>
        </w:r>
      </w:ins>
    </w:p>
    <w:p w:rsidR="00CC5CE7" w:rsidRPr="00CC5CE7" w:rsidRDefault="00CC5CE7" w:rsidP="00736F0D">
      <w:pPr>
        <w:rPr>
          <w:ins w:id="67" w:author="Unknown"/>
        </w:rPr>
      </w:pPr>
      <w:proofErr w:type="gramStart"/>
      <w:ins w:id="68" w:author="Unknown">
        <w:r w:rsidRPr="00CC5CE7">
          <w:t>give</w:t>
        </w:r>
        <w:proofErr w:type="gramEnd"/>
        <w:r w:rsidRPr="00CC5CE7">
          <w:t xml:space="preserve"> her the next ordered dose of MS. </w:t>
        </w:r>
      </w:ins>
    </w:p>
    <w:p w:rsidR="00CC5CE7" w:rsidRPr="00CC5CE7" w:rsidRDefault="00CC5CE7" w:rsidP="00736F0D">
      <w:pPr>
        <w:rPr>
          <w:ins w:id="69" w:author="Unknown"/>
        </w:rPr>
      </w:pPr>
      <w:proofErr w:type="gramStart"/>
      <w:ins w:id="70" w:author="Unknown">
        <w:r w:rsidRPr="00CC5CE7">
          <w:t>give</w:t>
        </w:r>
        <w:proofErr w:type="gramEnd"/>
        <w:r w:rsidRPr="00CC5CE7">
          <w:t xml:space="preserve"> her a back rub, put on some light music, and dim the lights in the room. </w:t>
        </w:r>
      </w:ins>
    </w:p>
    <w:p w:rsidR="00CC5CE7" w:rsidRPr="00CC5CE7" w:rsidRDefault="00CC5CE7" w:rsidP="00736F0D">
      <w:pPr>
        <w:rPr>
          <w:ins w:id="71" w:author="Unknown"/>
        </w:rPr>
      </w:pPr>
      <w:ins w:id="72" w:author="Unknown">
        <w:r w:rsidRPr="00CC5CE7">
          <w:t xml:space="preserve">report your findings to the RN, requesting an alternate medication order </w:t>
        </w:r>
      </w:ins>
    </w:p>
    <w:p w:rsidR="00CC5CE7" w:rsidRPr="00CC5CE7" w:rsidRDefault="00CC5CE7" w:rsidP="00736F0D">
      <w:pPr>
        <w:rPr>
          <w:ins w:id="73" w:author="Unknown"/>
        </w:rPr>
      </w:pPr>
      <w:proofErr w:type="gramStart"/>
      <w:ins w:id="74" w:author="Unknown">
        <w:r w:rsidRPr="00CC5CE7">
          <w:t>be</w:t>
        </w:r>
        <w:proofErr w:type="gramEnd"/>
        <w:r w:rsidRPr="00CC5CE7">
          <w:t xml:space="preserve"> obtained from the physician. </w:t>
        </w:r>
      </w:ins>
    </w:p>
    <w:p w:rsidR="00CC5CE7" w:rsidRPr="00CC5CE7" w:rsidRDefault="00CC5CE7" w:rsidP="00736F0D">
      <w:pPr>
        <w:rPr>
          <w:ins w:id="75" w:author="Unknown"/>
        </w:rPr>
      </w:pPr>
      <w:proofErr w:type="gramStart"/>
      <w:ins w:id="76" w:author="Unknown">
        <w:r w:rsidRPr="00CC5CE7">
          <w:t>call</w:t>
        </w:r>
        <w:proofErr w:type="gramEnd"/>
        <w:r w:rsidRPr="00CC5CE7">
          <w:t xml:space="preserve"> her daughter to come and sit with her. </w:t>
        </w:r>
      </w:ins>
    </w:p>
    <w:p w:rsidR="00CC5CE7" w:rsidRPr="00CC5CE7" w:rsidRDefault="00CC5CE7" w:rsidP="00736F0D">
      <w:pPr>
        <w:rPr>
          <w:ins w:id="77" w:author="Unknown"/>
        </w:rPr>
      </w:pPr>
      <w:ins w:id="78" w:author="Unknown">
        <w:r w:rsidRPr="00CC5CE7">
          <w:t xml:space="preserve">When counseling a patient who is starting to take MAO (monoamine </w:t>
        </w:r>
        <w:proofErr w:type="spellStart"/>
        <w:r w:rsidRPr="00CC5CE7">
          <w:t>oxidase</w:t>
        </w:r>
        <w:proofErr w:type="spellEnd"/>
        <w:r w:rsidRPr="00CC5CE7">
          <w:t xml:space="preserve">) inhibitors such as </w:t>
        </w:r>
        <w:proofErr w:type="spellStart"/>
        <w:r w:rsidRPr="00CC5CE7">
          <w:t>Nardil</w:t>
        </w:r>
        <w:proofErr w:type="spellEnd"/>
        <w:r w:rsidRPr="00CC5CE7">
          <w:t xml:space="preserve"> for depression, it is essential that they be warned not to eat foods containing </w:t>
        </w:r>
        <w:proofErr w:type="spellStart"/>
        <w:r w:rsidRPr="00CC5CE7">
          <w:t>tyramine</w:t>
        </w:r>
        <w:proofErr w:type="spellEnd"/>
        <w:r w:rsidRPr="00CC5CE7">
          <w:t xml:space="preserve">, such as: </w:t>
        </w:r>
      </w:ins>
    </w:p>
    <w:p w:rsidR="00CC5CE7" w:rsidRPr="00CC5CE7" w:rsidRDefault="00CC5CE7" w:rsidP="00736F0D">
      <w:pPr>
        <w:rPr>
          <w:ins w:id="79" w:author="Unknown"/>
        </w:rPr>
      </w:pPr>
      <w:ins w:id="80" w:author="Unknown">
        <w:r w:rsidRPr="00CC5CE7">
          <w:t xml:space="preserve">Roquefort, cheddar, or Camembert cheese. </w:t>
        </w:r>
      </w:ins>
    </w:p>
    <w:p w:rsidR="00CC5CE7" w:rsidRPr="00CC5CE7" w:rsidRDefault="00CC5CE7" w:rsidP="00736F0D">
      <w:pPr>
        <w:rPr>
          <w:ins w:id="81" w:author="Unknown"/>
        </w:rPr>
      </w:pPr>
      <w:proofErr w:type="gramStart"/>
      <w:ins w:id="82" w:author="Unknown">
        <w:r w:rsidRPr="00CC5CE7">
          <w:t>grape</w:t>
        </w:r>
        <w:proofErr w:type="gramEnd"/>
        <w:r w:rsidRPr="00CC5CE7">
          <w:t xml:space="preserve"> juice, orange juice, or raisins. </w:t>
        </w:r>
      </w:ins>
    </w:p>
    <w:p w:rsidR="00CC5CE7" w:rsidRPr="00CC5CE7" w:rsidRDefault="00CC5CE7" w:rsidP="00736F0D">
      <w:pPr>
        <w:rPr>
          <w:ins w:id="83" w:author="Unknown"/>
        </w:rPr>
      </w:pPr>
      <w:proofErr w:type="gramStart"/>
      <w:ins w:id="84" w:author="Unknown">
        <w:r w:rsidRPr="00CC5CE7">
          <w:t>onions</w:t>
        </w:r>
        <w:proofErr w:type="gramEnd"/>
        <w:r w:rsidRPr="00CC5CE7">
          <w:t xml:space="preserve">, garlic, or scallions. </w:t>
        </w:r>
      </w:ins>
    </w:p>
    <w:p w:rsidR="00CC5CE7" w:rsidRPr="00CC5CE7" w:rsidRDefault="00CC5CE7" w:rsidP="00736F0D">
      <w:pPr>
        <w:rPr>
          <w:ins w:id="85" w:author="Unknown"/>
        </w:rPr>
      </w:pPr>
      <w:proofErr w:type="gramStart"/>
      <w:ins w:id="86" w:author="Unknown">
        <w:r w:rsidRPr="00CC5CE7">
          <w:t>ground</w:t>
        </w:r>
        <w:proofErr w:type="gramEnd"/>
        <w:r w:rsidRPr="00CC5CE7">
          <w:t xml:space="preserve"> beef, turkey, or pork. </w:t>
        </w:r>
      </w:ins>
    </w:p>
    <w:p w:rsidR="00CC5CE7" w:rsidRPr="00CC5CE7" w:rsidRDefault="00CC5CE7" w:rsidP="00736F0D">
      <w:pPr>
        <w:rPr>
          <w:ins w:id="87" w:author="Unknown"/>
        </w:rPr>
      </w:pPr>
      <w:ins w:id="88" w:author="Unknown">
        <w:r w:rsidRPr="00CC5CE7">
          <w:t xml:space="preserve">The physician orders an intramuscular injection of Demerol for the </w:t>
        </w:r>
        <w:proofErr w:type="spellStart"/>
        <w:r w:rsidRPr="00CC5CE7">
          <w:t>postoperativepatient’s</w:t>
        </w:r>
        <w:proofErr w:type="spellEnd"/>
        <w:r w:rsidRPr="00CC5CE7">
          <w:t xml:space="preserve"> pain. When preparing to draw up the medication, the nurse is careful to remove the correct vial from the narcotics cabinet. It is labeled </w:t>
        </w:r>
      </w:ins>
    </w:p>
    <w:p w:rsidR="00CC5CE7" w:rsidRPr="00CC5CE7" w:rsidRDefault="00CC5CE7" w:rsidP="00736F0D">
      <w:pPr>
        <w:rPr>
          <w:ins w:id="89" w:author="Unknown"/>
        </w:rPr>
      </w:pPr>
      <w:proofErr w:type="spellStart"/>
      <w:proofErr w:type="gramStart"/>
      <w:ins w:id="90" w:author="Unknown">
        <w:r w:rsidRPr="00CC5CE7">
          <w:t>simethicone</w:t>
        </w:r>
        <w:proofErr w:type="spellEnd"/>
        <w:proofErr w:type="gramEnd"/>
        <w:r w:rsidRPr="00CC5CE7">
          <w:t xml:space="preserve">. </w:t>
        </w:r>
      </w:ins>
    </w:p>
    <w:p w:rsidR="00CC5CE7" w:rsidRPr="00CC5CE7" w:rsidRDefault="00CC5CE7" w:rsidP="00736F0D">
      <w:pPr>
        <w:rPr>
          <w:ins w:id="91" w:author="Unknown"/>
        </w:rPr>
      </w:pPr>
      <w:proofErr w:type="spellStart"/>
      <w:proofErr w:type="gramStart"/>
      <w:ins w:id="92" w:author="Unknown">
        <w:r w:rsidRPr="00CC5CE7">
          <w:t>albuterol</w:t>
        </w:r>
        <w:proofErr w:type="spellEnd"/>
        <w:proofErr w:type="gramEnd"/>
        <w:r w:rsidRPr="00CC5CE7">
          <w:t xml:space="preserve">. </w:t>
        </w:r>
      </w:ins>
    </w:p>
    <w:p w:rsidR="00CC5CE7" w:rsidRPr="00CC5CE7" w:rsidRDefault="00CC5CE7" w:rsidP="00736F0D">
      <w:pPr>
        <w:rPr>
          <w:ins w:id="93" w:author="Unknown"/>
        </w:rPr>
      </w:pPr>
      <w:proofErr w:type="spellStart"/>
      <w:proofErr w:type="gramStart"/>
      <w:ins w:id="94" w:author="Unknown">
        <w:r w:rsidRPr="00CC5CE7">
          <w:t>meperidine</w:t>
        </w:r>
        <w:proofErr w:type="spellEnd"/>
        <w:proofErr w:type="gramEnd"/>
        <w:r w:rsidRPr="00CC5CE7">
          <w:t xml:space="preserve">. </w:t>
        </w:r>
      </w:ins>
    </w:p>
    <w:p w:rsidR="00CC5CE7" w:rsidRPr="00CC5CE7" w:rsidRDefault="00CC5CE7" w:rsidP="00736F0D">
      <w:pPr>
        <w:rPr>
          <w:ins w:id="95" w:author="Unknown"/>
        </w:rPr>
      </w:pPr>
      <w:proofErr w:type="gramStart"/>
      <w:ins w:id="96" w:author="Unknown">
        <w:r w:rsidRPr="00CC5CE7">
          <w:t>ibuprofen</w:t>
        </w:r>
        <w:proofErr w:type="gramEnd"/>
        <w:r w:rsidRPr="00CC5CE7">
          <w:t xml:space="preserve">. </w:t>
        </w:r>
      </w:ins>
    </w:p>
    <w:p w:rsidR="00CC5CE7" w:rsidRPr="00CC5CE7" w:rsidRDefault="00CC5CE7" w:rsidP="00736F0D">
      <w:pPr>
        <w:rPr>
          <w:ins w:id="97" w:author="Unknown"/>
        </w:rPr>
      </w:pPr>
      <w:ins w:id="98" w:author="Unknown">
        <w:r w:rsidRPr="00CC5CE7">
          <w:t xml:space="preserve">The nurse is administering an antibiotic to her pediatric patient. She checks the patient’s armband and verifies the correct medication by checking the physician’s order, medication </w:t>
        </w:r>
        <w:proofErr w:type="spellStart"/>
        <w:r w:rsidRPr="00CC5CE7">
          <w:t>kardex</w:t>
        </w:r>
        <w:proofErr w:type="spellEnd"/>
        <w:r w:rsidRPr="00CC5CE7">
          <w:t xml:space="preserve">, and vial. Which of the following is not considered one of the five “rights” of drug administration? </w:t>
        </w:r>
      </w:ins>
    </w:p>
    <w:p w:rsidR="00CC5CE7" w:rsidRPr="00CC5CE7" w:rsidRDefault="00CC5CE7" w:rsidP="00736F0D">
      <w:pPr>
        <w:rPr>
          <w:ins w:id="99" w:author="Unknown"/>
        </w:rPr>
      </w:pPr>
      <w:ins w:id="100" w:author="Unknown">
        <w:r w:rsidRPr="00CC5CE7">
          <w:t xml:space="preserve">Right dose </w:t>
        </w:r>
      </w:ins>
    </w:p>
    <w:p w:rsidR="00CC5CE7" w:rsidRPr="00CC5CE7" w:rsidRDefault="00CC5CE7" w:rsidP="00736F0D">
      <w:pPr>
        <w:rPr>
          <w:ins w:id="101" w:author="Unknown"/>
        </w:rPr>
      </w:pPr>
      <w:ins w:id="102" w:author="Unknown">
        <w:r w:rsidRPr="00CC5CE7">
          <w:t xml:space="preserve">Right route </w:t>
        </w:r>
      </w:ins>
    </w:p>
    <w:p w:rsidR="00CC5CE7" w:rsidRPr="00CC5CE7" w:rsidRDefault="00CC5CE7" w:rsidP="00736F0D">
      <w:pPr>
        <w:rPr>
          <w:ins w:id="103" w:author="Unknown"/>
        </w:rPr>
      </w:pPr>
      <w:ins w:id="104" w:author="Unknown">
        <w:r w:rsidRPr="00CC5CE7">
          <w:t xml:space="preserve">Right frequency </w:t>
        </w:r>
      </w:ins>
    </w:p>
    <w:p w:rsidR="00CC5CE7" w:rsidRPr="00CC5CE7" w:rsidRDefault="00CC5CE7" w:rsidP="00736F0D">
      <w:pPr>
        <w:rPr>
          <w:ins w:id="105" w:author="Unknown"/>
        </w:rPr>
      </w:pPr>
      <w:ins w:id="106" w:author="Unknown">
        <w:r w:rsidRPr="00CC5CE7">
          <w:t xml:space="preserve">Right time </w:t>
        </w:r>
      </w:ins>
    </w:p>
    <w:p w:rsidR="00CC5CE7" w:rsidRPr="00CC5CE7" w:rsidRDefault="00CC5CE7" w:rsidP="00736F0D">
      <w:pPr>
        <w:rPr>
          <w:ins w:id="107" w:author="Unknown"/>
        </w:rPr>
      </w:pPr>
      <w:ins w:id="108" w:author="Unknown">
        <w:r w:rsidRPr="00CC5CE7">
          <w:t xml:space="preserve">A nurse is preparing the client’s morning NPH insulin dose and notices a clumpy precipitate inside the insulin vial. The nurse should: </w:t>
        </w:r>
      </w:ins>
    </w:p>
    <w:p w:rsidR="00CC5CE7" w:rsidRPr="00CC5CE7" w:rsidRDefault="00CC5CE7" w:rsidP="00736F0D">
      <w:pPr>
        <w:rPr>
          <w:ins w:id="109" w:author="Unknown"/>
        </w:rPr>
      </w:pPr>
      <w:ins w:id="110" w:author="Unknown">
        <w:r w:rsidRPr="00CC5CE7">
          <w:t xml:space="preserve">draw up and administer the dose </w:t>
        </w:r>
      </w:ins>
    </w:p>
    <w:p w:rsidR="00CC5CE7" w:rsidRPr="00CC5CE7" w:rsidRDefault="00CC5CE7" w:rsidP="00736F0D">
      <w:pPr>
        <w:rPr>
          <w:ins w:id="111" w:author="Unknown"/>
        </w:rPr>
      </w:pPr>
      <w:ins w:id="112" w:author="Unknown">
        <w:r w:rsidRPr="00CC5CE7">
          <w:t xml:space="preserve">shake the vial in an attempt to disperse the clumps </w:t>
        </w:r>
      </w:ins>
    </w:p>
    <w:p w:rsidR="00CC5CE7" w:rsidRPr="00CC5CE7" w:rsidRDefault="00CC5CE7" w:rsidP="00736F0D">
      <w:pPr>
        <w:rPr>
          <w:ins w:id="113" w:author="Unknown"/>
        </w:rPr>
      </w:pPr>
      <w:ins w:id="114" w:author="Unknown">
        <w:r w:rsidRPr="00CC5CE7">
          <w:t xml:space="preserve">draw the dose from a new vial </w:t>
        </w:r>
      </w:ins>
    </w:p>
    <w:p w:rsidR="00CC5CE7" w:rsidRPr="00CC5CE7" w:rsidRDefault="00CC5CE7" w:rsidP="00736F0D">
      <w:pPr>
        <w:rPr>
          <w:ins w:id="115" w:author="Unknown"/>
        </w:rPr>
      </w:pPr>
      <w:ins w:id="116" w:author="Unknown">
        <w:r w:rsidRPr="00CC5CE7">
          <w:t xml:space="preserve">warm the bottle under running water to dissolve the clump </w:t>
        </w:r>
      </w:ins>
    </w:p>
    <w:p w:rsidR="00CC5CE7" w:rsidRPr="00CC5CE7" w:rsidRDefault="00CC5CE7" w:rsidP="00736F0D">
      <w:pPr>
        <w:rPr>
          <w:ins w:id="117" w:author="Unknown"/>
        </w:rPr>
      </w:pPr>
      <w:ins w:id="118" w:author="Unknown">
        <w:r w:rsidRPr="00CC5CE7">
          <w:t xml:space="preserve">A client with </w:t>
        </w:r>
        <w:proofErr w:type="spellStart"/>
        <w:r w:rsidRPr="00CC5CE7">
          <w:t>histoplasmosis</w:t>
        </w:r>
        <w:proofErr w:type="spellEnd"/>
        <w:r w:rsidRPr="00CC5CE7">
          <w:t xml:space="preserve"> has an order for </w:t>
        </w:r>
        <w:proofErr w:type="spellStart"/>
        <w:r w:rsidRPr="00CC5CE7">
          <w:t>ketoconazole</w:t>
        </w:r>
        <w:proofErr w:type="spellEnd"/>
        <w:r w:rsidRPr="00CC5CE7">
          <w:t xml:space="preserve"> (</w:t>
        </w:r>
        <w:proofErr w:type="spellStart"/>
        <w:r w:rsidRPr="00CC5CE7">
          <w:t>Nizoral</w:t>
        </w:r>
        <w:proofErr w:type="spellEnd"/>
        <w:r w:rsidRPr="00CC5CE7">
          <w:t xml:space="preserve">). The nurse teaches the client to do which of the following while taking this medication? </w:t>
        </w:r>
      </w:ins>
    </w:p>
    <w:p w:rsidR="00CC5CE7" w:rsidRPr="00CC5CE7" w:rsidRDefault="00CC5CE7" w:rsidP="00736F0D">
      <w:pPr>
        <w:rPr>
          <w:ins w:id="119" w:author="Unknown"/>
        </w:rPr>
      </w:pPr>
      <w:ins w:id="120" w:author="Unknown">
        <w:r w:rsidRPr="00CC5CE7">
          <w:t xml:space="preserve">take the medication on an empty stomach </w:t>
        </w:r>
      </w:ins>
    </w:p>
    <w:p w:rsidR="00CC5CE7" w:rsidRPr="00CC5CE7" w:rsidRDefault="00CC5CE7" w:rsidP="00736F0D">
      <w:pPr>
        <w:rPr>
          <w:ins w:id="121" w:author="Unknown"/>
        </w:rPr>
      </w:pPr>
      <w:ins w:id="122" w:author="Unknown">
        <w:r w:rsidRPr="00CC5CE7">
          <w:t xml:space="preserve">b. take the medication with an antacid </w:t>
        </w:r>
      </w:ins>
    </w:p>
    <w:p w:rsidR="00CC5CE7" w:rsidRPr="00CC5CE7" w:rsidRDefault="00CC5CE7" w:rsidP="00736F0D">
      <w:pPr>
        <w:rPr>
          <w:ins w:id="123" w:author="Unknown"/>
        </w:rPr>
      </w:pPr>
      <w:ins w:id="124" w:author="Unknown">
        <w:r w:rsidRPr="00CC5CE7">
          <w:t xml:space="preserve">c. avoid exposure to sunlight </w:t>
        </w:r>
      </w:ins>
    </w:p>
    <w:p w:rsidR="00CC5CE7" w:rsidRPr="00CC5CE7" w:rsidRDefault="00CC5CE7" w:rsidP="00736F0D">
      <w:pPr>
        <w:rPr>
          <w:ins w:id="125" w:author="Unknown"/>
        </w:rPr>
      </w:pPr>
      <w:ins w:id="126" w:author="Unknown">
        <w:r w:rsidRPr="00CC5CE7">
          <w:t xml:space="preserve">d. limit alcohol to 2 ounces per day </w:t>
        </w:r>
      </w:ins>
    </w:p>
    <w:p w:rsidR="00CC5CE7" w:rsidRPr="00CC5CE7" w:rsidRDefault="00CC5CE7" w:rsidP="00736F0D">
      <w:pPr>
        <w:rPr>
          <w:ins w:id="127" w:author="Unknown"/>
        </w:rPr>
      </w:pPr>
      <w:ins w:id="128" w:author="Unknown">
        <w:r w:rsidRPr="00CC5CE7">
          <w:lastRenderedPageBreak/>
          <w:t xml:space="preserve">A nurse has taught a client taking a </w:t>
        </w:r>
        <w:proofErr w:type="spellStart"/>
        <w:r w:rsidRPr="00CC5CE7">
          <w:t>xanthine</w:t>
        </w:r>
        <w:proofErr w:type="spellEnd"/>
        <w:r w:rsidRPr="00CC5CE7">
          <w:t xml:space="preserve"> bronchodilator about beverages to avoid. The nurse determines that the client understands the information if the client chooses which of the following beverages from the dietary menu? </w:t>
        </w:r>
      </w:ins>
    </w:p>
    <w:p w:rsidR="00CC5CE7" w:rsidRPr="00CC5CE7" w:rsidRDefault="00CC5CE7" w:rsidP="00736F0D">
      <w:pPr>
        <w:rPr>
          <w:ins w:id="129" w:author="Unknown"/>
        </w:rPr>
      </w:pPr>
      <w:ins w:id="130" w:author="Unknown">
        <w:r w:rsidRPr="00CC5CE7">
          <w:t xml:space="preserve">chocolate milk </w:t>
        </w:r>
      </w:ins>
    </w:p>
    <w:p w:rsidR="00CC5CE7" w:rsidRPr="00CC5CE7" w:rsidRDefault="00CC5CE7" w:rsidP="00736F0D">
      <w:pPr>
        <w:rPr>
          <w:ins w:id="131" w:author="Unknown"/>
        </w:rPr>
      </w:pPr>
      <w:ins w:id="132" w:author="Unknown">
        <w:r w:rsidRPr="00CC5CE7">
          <w:t xml:space="preserve">cranberry juice </w:t>
        </w:r>
      </w:ins>
    </w:p>
    <w:p w:rsidR="00CC5CE7" w:rsidRPr="00CC5CE7" w:rsidRDefault="00CC5CE7" w:rsidP="00736F0D">
      <w:pPr>
        <w:rPr>
          <w:ins w:id="133" w:author="Unknown"/>
        </w:rPr>
      </w:pPr>
      <w:ins w:id="134" w:author="Unknown">
        <w:r w:rsidRPr="00CC5CE7">
          <w:t xml:space="preserve">coffee </w:t>
        </w:r>
      </w:ins>
    </w:p>
    <w:p w:rsidR="00CC5CE7" w:rsidRPr="00CC5CE7" w:rsidRDefault="00CC5CE7" w:rsidP="00736F0D">
      <w:pPr>
        <w:rPr>
          <w:ins w:id="135" w:author="Unknown"/>
        </w:rPr>
      </w:pPr>
      <w:ins w:id="136" w:author="Unknown">
        <w:r w:rsidRPr="00CC5CE7">
          <w:t xml:space="preserve">cola </w:t>
        </w:r>
      </w:ins>
    </w:p>
    <w:p w:rsidR="00CC5CE7" w:rsidRPr="00CC5CE7" w:rsidRDefault="00CC5CE7" w:rsidP="00736F0D">
      <w:pPr>
        <w:rPr>
          <w:ins w:id="137" w:author="Unknown"/>
        </w:rPr>
      </w:pPr>
      <w:ins w:id="138" w:author="Unknown">
        <w:r w:rsidRPr="00CC5CE7">
          <w:t xml:space="preserve">A client is taking </w:t>
        </w:r>
        <w:proofErr w:type="spellStart"/>
        <w:r w:rsidRPr="00CC5CE7">
          <w:t>famotidine</w:t>
        </w:r>
        <w:proofErr w:type="spellEnd"/>
        <w:r w:rsidRPr="00CC5CE7">
          <w:t xml:space="preserve"> (</w:t>
        </w:r>
        <w:proofErr w:type="spellStart"/>
        <w:r w:rsidRPr="00CC5CE7">
          <w:t>Pepcid</w:t>
        </w:r>
        <w:proofErr w:type="spellEnd"/>
        <w:r w:rsidRPr="00CC5CE7">
          <w:t xml:space="preserve">) asks the home care nurse what would be the best medication to take for a headache. The nurse tells the client that it would be best to take: </w:t>
        </w:r>
      </w:ins>
    </w:p>
    <w:p w:rsidR="00CC5CE7" w:rsidRPr="00CC5CE7" w:rsidRDefault="00CC5CE7" w:rsidP="00736F0D">
      <w:pPr>
        <w:rPr>
          <w:ins w:id="139" w:author="Unknown"/>
        </w:rPr>
      </w:pPr>
      <w:ins w:id="140" w:author="Unknown">
        <w:r w:rsidRPr="00CC5CE7">
          <w:t xml:space="preserve">aspirin (acetylsalicylic acid, ASA) </w:t>
        </w:r>
      </w:ins>
    </w:p>
    <w:p w:rsidR="00CC5CE7" w:rsidRPr="00CC5CE7" w:rsidRDefault="00CC5CE7" w:rsidP="00736F0D">
      <w:pPr>
        <w:rPr>
          <w:ins w:id="141" w:author="Unknown"/>
        </w:rPr>
      </w:pPr>
      <w:ins w:id="142" w:author="Unknown">
        <w:r w:rsidRPr="00CC5CE7">
          <w:t xml:space="preserve">b. ibuprofen (Motrin) </w:t>
        </w:r>
      </w:ins>
    </w:p>
    <w:p w:rsidR="00CC5CE7" w:rsidRPr="00CC5CE7" w:rsidRDefault="00CC5CE7" w:rsidP="00736F0D">
      <w:pPr>
        <w:rPr>
          <w:ins w:id="143" w:author="Unknown"/>
        </w:rPr>
      </w:pPr>
      <w:ins w:id="144" w:author="Unknown">
        <w:r w:rsidRPr="00CC5CE7">
          <w:t xml:space="preserve">c. acetaminophen (Tylenol) </w:t>
        </w:r>
      </w:ins>
    </w:p>
    <w:p w:rsidR="00CC5CE7" w:rsidRPr="00CC5CE7" w:rsidRDefault="00CC5CE7" w:rsidP="00736F0D">
      <w:pPr>
        <w:rPr>
          <w:ins w:id="145" w:author="Unknown"/>
        </w:rPr>
      </w:pPr>
      <w:ins w:id="146" w:author="Unknown">
        <w:r w:rsidRPr="00CC5CE7">
          <w:t>d. naproxen (</w:t>
        </w:r>
        <w:proofErr w:type="spellStart"/>
        <w:r w:rsidRPr="00CC5CE7">
          <w:t>Naprosyn</w:t>
        </w:r>
        <w:proofErr w:type="spellEnd"/>
        <w:r w:rsidRPr="00CC5CE7">
          <w:t xml:space="preserve">) </w:t>
        </w:r>
      </w:ins>
    </w:p>
    <w:p w:rsidR="00CC5CE7" w:rsidRPr="00CC5CE7" w:rsidRDefault="00CC5CE7" w:rsidP="00736F0D">
      <w:pPr>
        <w:rPr>
          <w:ins w:id="147" w:author="Unknown"/>
        </w:rPr>
      </w:pPr>
      <w:ins w:id="148" w:author="Unknown">
        <w:r w:rsidRPr="00CC5CE7">
          <w:t xml:space="preserve">A nurse is planning dietary counseling for the client taking </w:t>
        </w:r>
        <w:proofErr w:type="spellStart"/>
        <w:r w:rsidRPr="00CC5CE7">
          <w:t>triamterene</w:t>
        </w:r>
        <w:proofErr w:type="spellEnd"/>
        <w:r w:rsidRPr="00CC5CE7">
          <w:t xml:space="preserve"> (</w:t>
        </w:r>
        <w:proofErr w:type="spellStart"/>
        <w:r w:rsidRPr="00CC5CE7">
          <w:t>Dyrenium</w:t>
        </w:r>
        <w:proofErr w:type="spellEnd"/>
        <w:r w:rsidRPr="00CC5CE7">
          <w:t xml:space="preserve">). The nurse plans to include which of the following in a list of foods </w:t>
        </w:r>
        <w:proofErr w:type="gramStart"/>
        <w:r w:rsidRPr="00CC5CE7">
          <w:t>that are</w:t>
        </w:r>
        <w:proofErr w:type="gramEnd"/>
        <w:r w:rsidRPr="00CC5CE7">
          <w:t xml:space="preserve"> acceptable? </w:t>
        </w:r>
      </w:ins>
    </w:p>
    <w:p w:rsidR="00CC5CE7" w:rsidRPr="00CC5CE7" w:rsidRDefault="00CC5CE7" w:rsidP="00736F0D">
      <w:pPr>
        <w:rPr>
          <w:ins w:id="149" w:author="Unknown"/>
        </w:rPr>
      </w:pPr>
      <w:ins w:id="150" w:author="Unknown">
        <w:r w:rsidRPr="00CC5CE7">
          <w:t xml:space="preserve">baked potato </w:t>
        </w:r>
      </w:ins>
    </w:p>
    <w:p w:rsidR="00CC5CE7" w:rsidRPr="00CC5CE7" w:rsidRDefault="00CC5CE7" w:rsidP="00736F0D">
      <w:pPr>
        <w:rPr>
          <w:ins w:id="151" w:author="Unknown"/>
        </w:rPr>
      </w:pPr>
      <w:ins w:id="152" w:author="Unknown">
        <w:r w:rsidRPr="00CC5CE7">
          <w:t xml:space="preserve">b. bananas </w:t>
        </w:r>
      </w:ins>
    </w:p>
    <w:p w:rsidR="00CC5CE7" w:rsidRPr="00CC5CE7" w:rsidRDefault="00CC5CE7" w:rsidP="00736F0D">
      <w:pPr>
        <w:rPr>
          <w:ins w:id="153" w:author="Unknown"/>
        </w:rPr>
      </w:pPr>
      <w:ins w:id="154" w:author="Unknown">
        <w:r w:rsidRPr="00CC5CE7">
          <w:t xml:space="preserve">c. oranges </w:t>
        </w:r>
      </w:ins>
    </w:p>
    <w:p w:rsidR="00CC5CE7" w:rsidRPr="00CC5CE7" w:rsidRDefault="00CC5CE7" w:rsidP="00736F0D">
      <w:pPr>
        <w:rPr>
          <w:ins w:id="155" w:author="Unknown"/>
        </w:rPr>
      </w:pPr>
      <w:ins w:id="156" w:author="Unknown">
        <w:r w:rsidRPr="00CC5CE7">
          <w:t xml:space="preserve">d. pears canned in water </w:t>
        </w:r>
      </w:ins>
    </w:p>
    <w:p w:rsidR="00CC5CE7" w:rsidRPr="00CC5CE7" w:rsidRDefault="00CC5CE7" w:rsidP="00736F0D">
      <w:pPr>
        <w:rPr>
          <w:ins w:id="157" w:author="Unknown"/>
        </w:rPr>
      </w:pPr>
      <w:ins w:id="158" w:author="Unknown">
        <w:r w:rsidRPr="00CC5CE7">
          <w:t xml:space="preserve">A client with advanced cirrhosis of the liver is not tolerating protein well, as </w:t>
        </w:r>
        <w:proofErr w:type="spellStart"/>
        <w:r w:rsidRPr="00CC5CE7">
          <w:t>eveidenced</w:t>
        </w:r>
        <w:proofErr w:type="spellEnd"/>
        <w:r w:rsidRPr="00CC5CE7">
          <w:t xml:space="preserve"> by abnormal laboratory values. The nurse anticipates that which of the following medications will be prescribed for the client? </w:t>
        </w:r>
      </w:ins>
    </w:p>
    <w:p w:rsidR="00CC5CE7" w:rsidRPr="00CC5CE7" w:rsidRDefault="00CC5CE7" w:rsidP="00736F0D">
      <w:pPr>
        <w:rPr>
          <w:ins w:id="159" w:author="Unknown"/>
        </w:rPr>
      </w:pPr>
      <w:proofErr w:type="spellStart"/>
      <w:ins w:id="160" w:author="Unknown">
        <w:r w:rsidRPr="00CC5CE7">
          <w:t>lactulose</w:t>
        </w:r>
        <w:proofErr w:type="spellEnd"/>
        <w:r w:rsidRPr="00CC5CE7">
          <w:t xml:space="preserve"> (</w:t>
        </w:r>
        <w:proofErr w:type="spellStart"/>
        <w:r w:rsidRPr="00CC5CE7">
          <w:t>Chronulac</w:t>
        </w:r>
        <w:proofErr w:type="spellEnd"/>
        <w:r w:rsidRPr="00CC5CE7">
          <w:t xml:space="preserve">) </w:t>
        </w:r>
      </w:ins>
    </w:p>
    <w:p w:rsidR="00CC5CE7" w:rsidRPr="00CC5CE7" w:rsidRDefault="00CC5CE7" w:rsidP="00736F0D">
      <w:pPr>
        <w:rPr>
          <w:ins w:id="161" w:author="Unknown"/>
        </w:rPr>
      </w:pPr>
      <w:proofErr w:type="spellStart"/>
      <w:ins w:id="162" w:author="Unknown">
        <w:r w:rsidRPr="00CC5CE7">
          <w:t>ethacrynic</w:t>
        </w:r>
        <w:proofErr w:type="spellEnd"/>
        <w:r w:rsidRPr="00CC5CE7">
          <w:t xml:space="preserve"> acid (</w:t>
        </w:r>
        <w:proofErr w:type="spellStart"/>
        <w:r w:rsidRPr="00CC5CE7">
          <w:t>Edecrin</w:t>
        </w:r>
        <w:proofErr w:type="spellEnd"/>
        <w:r w:rsidRPr="00CC5CE7">
          <w:t xml:space="preserve">) </w:t>
        </w:r>
      </w:ins>
    </w:p>
    <w:p w:rsidR="00CC5CE7" w:rsidRPr="00CC5CE7" w:rsidRDefault="00CC5CE7" w:rsidP="00736F0D">
      <w:pPr>
        <w:rPr>
          <w:ins w:id="163" w:author="Unknown"/>
        </w:rPr>
      </w:pPr>
      <w:ins w:id="164" w:author="Unknown">
        <w:r w:rsidRPr="00CC5CE7">
          <w:t>folic acid (</w:t>
        </w:r>
        <w:proofErr w:type="spellStart"/>
        <w:r w:rsidRPr="00CC5CE7">
          <w:t>Folvite</w:t>
        </w:r>
        <w:proofErr w:type="spellEnd"/>
        <w:r w:rsidRPr="00CC5CE7">
          <w:t xml:space="preserve">) </w:t>
        </w:r>
      </w:ins>
    </w:p>
    <w:p w:rsidR="00CC5CE7" w:rsidRPr="00CC5CE7" w:rsidRDefault="00CC5CE7" w:rsidP="00736F0D">
      <w:pPr>
        <w:rPr>
          <w:ins w:id="165" w:author="Unknown"/>
        </w:rPr>
      </w:pPr>
      <w:ins w:id="166" w:author="Unknown">
        <w:r w:rsidRPr="00CC5CE7">
          <w:t xml:space="preserve">thiamine (Vitamin B1) </w:t>
        </w:r>
      </w:ins>
    </w:p>
    <w:p w:rsidR="00CC5CE7" w:rsidRPr="00CC5CE7" w:rsidRDefault="00CC5CE7" w:rsidP="00736F0D">
      <w:pPr>
        <w:rPr>
          <w:ins w:id="167" w:author="Unknown"/>
        </w:rPr>
      </w:pPr>
      <w:ins w:id="168" w:author="Unknown">
        <w:r w:rsidRPr="00CC5CE7">
          <w:t xml:space="preserve">A female client tells the clinic nurse that her skin is very dry and irritated. Which product would the nurse suggest that the client apply to the dry skin? </w:t>
        </w:r>
      </w:ins>
    </w:p>
    <w:p w:rsidR="00CC5CE7" w:rsidRPr="00CC5CE7" w:rsidRDefault="00CC5CE7" w:rsidP="00736F0D">
      <w:pPr>
        <w:rPr>
          <w:ins w:id="169" w:author="Unknown"/>
        </w:rPr>
      </w:pPr>
      <w:ins w:id="170" w:author="Unknown">
        <w:r w:rsidRPr="00CC5CE7">
          <w:t xml:space="preserve">glycerin emollient </w:t>
        </w:r>
      </w:ins>
    </w:p>
    <w:p w:rsidR="00CC5CE7" w:rsidRPr="00CC5CE7" w:rsidRDefault="00CC5CE7" w:rsidP="00736F0D">
      <w:pPr>
        <w:rPr>
          <w:ins w:id="171" w:author="Unknown"/>
        </w:rPr>
      </w:pPr>
      <w:proofErr w:type="spellStart"/>
      <w:ins w:id="172" w:author="Unknown">
        <w:r w:rsidRPr="00CC5CE7">
          <w:t>aspercreame</w:t>
        </w:r>
        <w:proofErr w:type="spellEnd"/>
        <w:r w:rsidRPr="00CC5CE7">
          <w:t xml:space="preserve"> </w:t>
        </w:r>
      </w:ins>
    </w:p>
    <w:p w:rsidR="00CC5CE7" w:rsidRPr="00CC5CE7" w:rsidRDefault="00CC5CE7" w:rsidP="00736F0D">
      <w:pPr>
        <w:rPr>
          <w:ins w:id="173" w:author="Unknown"/>
        </w:rPr>
      </w:pPr>
      <w:proofErr w:type="spellStart"/>
      <w:ins w:id="174" w:author="Unknown">
        <w:r w:rsidRPr="00CC5CE7">
          <w:t>myoflex</w:t>
        </w:r>
        <w:proofErr w:type="spellEnd"/>
        <w:r w:rsidRPr="00CC5CE7">
          <w:t xml:space="preserve"> </w:t>
        </w:r>
      </w:ins>
    </w:p>
    <w:p w:rsidR="00CC5CE7" w:rsidRPr="00CC5CE7" w:rsidRDefault="00CC5CE7" w:rsidP="00736F0D">
      <w:pPr>
        <w:rPr>
          <w:ins w:id="175" w:author="Unknown"/>
        </w:rPr>
      </w:pPr>
      <w:ins w:id="176" w:author="Unknown">
        <w:r w:rsidRPr="00CC5CE7">
          <w:t xml:space="preserve">acetic acid solution </w:t>
        </w:r>
      </w:ins>
    </w:p>
    <w:p w:rsidR="00CC5CE7" w:rsidRPr="00CC5CE7" w:rsidRDefault="00CC5CE7" w:rsidP="00736F0D">
      <w:pPr>
        <w:rPr>
          <w:ins w:id="177" w:author="Unknown"/>
        </w:rPr>
      </w:pPr>
      <w:ins w:id="178" w:author="Unknown">
        <w:r w:rsidRPr="00CC5CE7">
          <w:t xml:space="preserve">A nurse is providing instructions to a client regarding </w:t>
        </w:r>
        <w:proofErr w:type="spellStart"/>
        <w:r w:rsidRPr="00CC5CE7">
          <w:t>quinapril</w:t>
        </w:r>
        <w:proofErr w:type="spellEnd"/>
        <w:r w:rsidRPr="00CC5CE7">
          <w:t xml:space="preserve"> hydrochloride (</w:t>
        </w:r>
        <w:proofErr w:type="spellStart"/>
        <w:r w:rsidRPr="00CC5CE7">
          <w:t>Accupril</w:t>
        </w:r>
        <w:proofErr w:type="spellEnd"/>
        <w:r w:rsidRPr="00CC5CE7">
          <w:t xml:space="preserve">). The nurse tells the client: </w:t>
        </w:r>
      </w:ins>
    </w:p>
    <w:p w:rsidR="00CC5CE7" w:rsidRPr="00CC5CE7" w:rsidRDefault="00CC5CE7" w:rsidP="00736F0D">
      <w:pPr>
        <w:rPr>
          <w:ins w:id="179" w:author="Unknown"/>
        </w:rPr>
      </w:pPr>
      <w:ins w:id="180" w:author="Unknown">
        <w:r w:rsidRPr="00CC5CE7">
          <w:t xml:space="preserve">to take the medication with food only </w:t>
        </w:r>
      </w:ins>
    </w:p>
    <w:p w:rsidR="00CC5CE7" w:rsidRPr="00CC5CE7" w:rsidRDefault="00CC5CE7" w:rsidP="00736F0D">
      <w:pPr>
        <w:rPr>
          <w:ins w:id="181" w:author="Unknown"/>
        </w:rPr>
      </w:pPr>
      <w:ins w:id="182" w:author="Unknown">
        <w:r w:rsidRPr="00CC5CE7">
          <w:t xml:space="preserve">to rise slowly from a lying to a sitting position </w:t>
        </w:r>
      </w:ins>
    </w:p>
    <w:p w:rsidR="00CC5CE7" w:rsidRPr="00CC5CE7" w:rsidRDefault="00CC5CE7" w:rsidP="00736F0D">
      <w:pPr>
        <w:rPr>
          <w:ins w:id="183" w:author="Unknown"/>
        </w:rPr>
      </w:pPr>
      <w:ins w:id="184" w:author="Unknown">
        <w:r w:rsidRPr="00CC5CE7">
          <w:t xml:space="preserve">to discontinue the medication if nausea occurs </w:t>
        </w:r>
      </w:ins>
    </w:p>
    <w:p w:rsidR="00CC5CE7" w:rsidRPr="00CC5CE7" w:rsidRDefault="00CC5CE7" w:rsidP="00736F0D">
      <w:pPr>
        <w:rPr>
          <w:ins w:id="185" w:author="Unknown"/>
        </w:rPr>
      </w:pPr>
      <w:ins w:id="186" w:author="Unknown">
        <w:r w:rsidRPr="00CC5CE7">
          <w:t xml:space="preserve">that a therapeutic effect will be noted immediately </w:t>
        </w:r>
      </w:ins>
    </w:p>
    <w:p w:rsidR="00CC5CE7" w:rsidRPr="00CC5CE7" w:rsidRDefault="00CC5CE7" w:rsidP="00736F0D">
      <w:pPr>
        <w:rPr>
          <w:ins w:id="187" w:author="Unknown"/>
        </w:rPr>
      </w:pPr>
      <w:proofErr w:type="spellStart"/>
      <w:ins w:id="188" w:author="Unknown">
        <w:r w:rsidRPr="00CC5CE7">
          <w:t>Auranofin</w:t>
        </w:r>
        <w:proofErr w:type="spellEnd"/>
        <w:r w:rsidRPr="00CC5CE7">
          <w:t xml:space="preserve"> (</w:t>
        </w:r>
        <w:proofErr w:type="spellStart"/>
        <w:r w:rsidRPr="00CC5CE7">
          <w:t>Ridaura</w:t>
        </w:r>
        <w:proofErr w:type="spellEnd"/>
        <w:r w:rsidRPr="00CC5CE7">
          <w:t xml:space="preserve">) is prescribed for a client with rheumatoid arthritis, and the nurse monitors the client for signs of an adverse effect related to the medication. Which of the following indicates an adverse effect? </w:t>
        </w:r>
      </w:ins>
    </w:p>
    <w:p w:rsidR="00CC5CE7" w:rsidRPr="00CC5CE7" w:rsidRDefault="00CC5CE7" w:rsidP="00736F0D">
      <w:pPr>
        <w:rPr>
          <w:ins w:id="189" w:author="Unknown"/>
        </w:rPr>
      </w:pPr>
      <w:ins w:id="190" w:author="Unknown">
        <w:r w:rsidRPr="00CC5CE7">
          <w:t xml:space="preserve">nausea </w:t>
        </w:r>
      </w:ins>
    </w:p>
    <w:p w:rsidR="00CC5CE7" w:rsidRPr="00CC5CE7" w:rsidRDefault="00CC5CE7" w:rsidP="00736F0D">
      <w:pPr>
        <w:rPr>
          <w:ins w:id="191" w:author="Unknown"/>
        </w:rPr>
      </w:pPr>
      <w:ins w:id="192" w:author="Unknown">
        <w:r w:rsidRPr="00CC5CE7">
          <w:t xml:space="preserve">b. diarrhea </w:t>
        </w:r>
      </w:ins>
    </w:p>
    <w:p w:rsidR="00CC5CE7" w:rsidRPr="00CC5CE7" w:rsidRDefault="00CC5CE7" w:rsidP="00736F0D">
      <w:pPr>
        <w:rPr>
          <w:ins w:id="193" w:author="Unknown"/>
        </w:rPr>
      </w:pPr>
      <w:ins w:id="194" w:author="Unknown">
        <w:r w:rsidRPr="00CC5CE7">
          <w:t xml:space="preserve">c. anorexia </w:t>
        </w:r>
      </w:ins>
    </w:p>
    <w:p w:rsidR="00CC5CE7" w:rsidRPr="00CC5CE7" w:rsidRDefault="00CC5CE7" w:rsidP="00736F0D">
      <w:pPr>
        <w:rPr>
          <w:ins w:id="195" w:author="Unknown"/>
        </w:rPr>
      </w:pPr>
      <w:ins w:id="196" w:author="Unknown">
        <w:r w:rsidRPr="00CC5CE7">
          <w:lastRenderedPageBreak/>
          <w:t xml:space="preserve">d. </w:t>
        </w:r>
        <w:proofErr w:type="spellStart"/>
        <w:r w:rsidRPr="00CC5CE7">
          <w:t>proteinuria</w:t>
        </w:r>
        <w:proofErr w:type="spellEnd"/>
        <w:r w:rsidRPr="00CC5CE7">
          <w:t xml:space="preserve"> </w:t>
        </w:r>
      </w:ins>
    </w:p>
    <w:p w:rsidR="00CC5CE7" w:rsidRPr="00CC5CE7" w:rsidRDefault="00CC5CE7" w:rsidP="00736F0D">
      <w:pPr>
        <w:rPr>
          <w:ins w:id="197" w:author="Unknown"/>
        </w:rPr>
      </w:pPr>
      <w:ins w:id="198" w:author="Unknown">
        <w:r w:rsidRPr="00CC5CE7">
          <w:t xml:space="preserve">A client has been taking </w:t>
        </w:r>
        <w:proofErr w:type="spellStart"/>
        <w:r w:rsidRPr="00CC5CE7">
          <w:t>benzonatate</w:t>
        </w:r>
        <w:proofErr w:type="spellEnd"/>
        <w:r w:rsidRPr="00CC5CE7">
          <w:t xml:space="preserve"> (</w:t>
        </w:r>
        <w:proofErr w:type="spellStart"/>
        <w:r w:rsidRPr="00CC5CE7">
          <w:t>Tessalon</w:t>
        </w:r>
        <w:proofErr w:type="spellEnd"/>
        <w:r w:rsidRPr="00CC5CE7">
          <w:t xml:space="preserve">) as ordered. The nurse tells the client that this medication should do which of the following? </w:t>
        </w:r>
      </w:ins>
    </w:p>
    <w:p w:rsidR="00CC5CE7" w:rsidRPr="00CC5CE7" w:rsidRDefault="00CC5CE7" w:rsidP="00736F0D">
      <w:pPr>
        <w:rPr>
          <w:ins w:id="199" w:author="Unknown"/>
        </w:rPr>
      </w:pPr>
      <w:ins w:id="200" w:author="Unknown">
        <w:r w:rsidRPr="00CC5CE7">
          <w:t xml:space="preserve">take away nausea and vomiting </w:t>
        </w:r>
      </w:ins>
    </w:p>
    <w:p w:rsidR="00CC5CE7" w:rsidRPr="00CC5CE7" w:rsidRDefault="00CC5CE7" w:rsidP="00736F0D">
      <w:pPr>
        <w:rPr>
          <w:ins w:id="201" w:author="Unknown"/>
        </w:rPr>
      </w:pPr>
      <w:ins w:id="202" w:author="Unknown">
        <w:r w:rsidRPr="00CC5CE7">
          <w:t xml:space="preserve">calm the persistent cough </w:t>
        </w:r>
      </w:ins>
    </w:p>
    <w:p w:rsidR="00CC5CE7" w:rsidRPr="00CC5CE7" w:rsidRDefault="00CC5CE7" w:rsidP="00736F0D">
      <w:pPr>
        <w:rPr>
          <w:ins w:id="203" w:author="Unknown"/>
        </w:rPr>
      </w:pPr>
      <w:ins w:id="204" w:author="Unknown">
        <w:r w:rsidRPr="00CC5CE7">
          <w:t xml:space="preserve">decrease anxiety level </w:t>
        </w:r>
      </w:ins>
    </w:p>
    <w:p w:rsidR="00CC5CE7" w:rsidRPr="00CC5CE7" w:rsidRDefault="00CC5CE7" w:rsidP="00736F0D">
      <w:pPr>
        <w:rPr>
          <w:ins w:id="205" w:author="Unknown"/>
        </w:rPr>
      </w:pPr>
      <w:ins w:id="206" w:author="Unknown">
        <w:r w:rsidRPr="00CC5CE7">
          <w:t xml:space="preserve">increase comfort level </w:t>
        </w:r>
      </w:ins>
    </w:p>
    <w:p w:rsidR="00CC5CE7" w:rsidRPr="00CC5CE7" w:rsidRDefault="001221F5" w:rsidP="00736F0D">
      <w:pPr>
        <w:rPr>
          <w:ins w:id="207" w:author="Unknown"/>
        </w:rPr>
      </w:pPr>
      <w:ins w:id="208" w:author="Unknown">
        <w:r w:rsidRPr="00CC5CE7">
          <w:fldChar w:fldCharType="begin"/>
        </w:r>
        <w:r w:rsidR="00CC5CE7" w:rsidRPr="00CC5CE7">
          <w:instrText xml:space="preserve"> HYPERLINK "http://nclexreviewers.com/nclex-sample-questions/pharmacology/nclex-pharmacology-practice-test-answers-and-rationale.html" \o "Permanent Link to NCLEX: Pharmacology Practice Test Answers and Rationale" </w:instrText>
        </w:r>
        <w:r w:rsidRPr="00CC5CE7">
          <w:fldChar w:fldCharType="separate"/>
        </w:r>
        <w:r w:rsidR="00CC5CE7" w:rsidRPr="00CC5CE7">
          <w:rPr>
            <w:color w:val="0000FF"/>
            <w:u w:val="single"/>
          </w:rPr>
          <w:t>NCLEX: Pharmacology Practice Test Answers and Rationale</w:t>
        </w:r>
        <w:r w:rsidRPr="00CC5CE7">
          <w:fldChar w:fldCharType="end"/>
        </w:r>
      </w:ins>
    </w:p>
    <w:p w:rsidR="00CC5CE7" w:rsidRPr="00CC5CE7" w:rsidRDefault="00CC5CE7" w:rsidP="00736F0D">
      <w:pPr>
        <w:rPr>
          <w:ins w:id="209" w:author="Unknown"/>
        </w:rPr>
      </w:pPr>
      <w:ins w:id="210" w:author="Unknown">
        <w:r w:rsidRPr="00CC5CE7">
          <w:t xml:space="preserve">Posted by admin on Dec 13, 2009 </w:t>
        </w:r>
      </w:ins>
    </w:p>
    <w:p w:rsidR="00CC5CE7" w:rsidRPr="00CC5CE7" w:rsidRDefault="001221F5" w:rsidP="00736F0D">
      <w:pPr>
        <w:rPr>
          <w:ins w:id="211" w:author="Unknown"/>
        </w:rPr>
      </w:pPr>
      <w:ins w:id="212" w:author="Unknown">
        <w:r w:rsidRPr="00CC5CE7">
          <w:fldChar w:fldCharType="begin"/>
        </w:r>
        <w:r w:rsidR="00CC5CE7" w:rsidRPr="00CC5CE7">
          <w:instrText xml:space="preserve"> HYPERLINK "http://nclexreviewers.com/nclex-pharmacology-practice-test.html" </w:instrText>
        </w:r>
        <w:r w:rsidRPr="00CC5CE7">
          <w:fldChar w:fldCharType="separate"/>
        </w:r>
        <w:r w:rsidR="00CC5CE7" w:rsidRPr="00CC5CE7">
          <w:rPr>
            <w:b/>
            <w:bCs/>
            <w:color w:val="0000FF"/>
            <w:u w:val="single"/>
          </w:rPr>
          <w:t>View Questions</w:t>
        </w:r>
        <w:r w:rsidRPr="00CC5CE7">
          <w:fldChar w:fldCharType="end"/>
        </w:r>
      </w:ins>
    </w:p>
    <w:p w:rsidR="00CC5CE7" w:rsidRPr="00CC5CE7" w:rsidRDefault="00CC5CE7" w:rsidP="00736F0D">
      <w:pPr>
        <w:rPr>
          <w:ins w:id="213" w:author="Unknown"/>
        </w:rPr>
      </w:pPr>
      <w:ins w:id="214" w:author="Unknown">
        <w:r w:rsidRPr="00CC5CE7">
          <w:t xml:space="preserve">1. C. The ointment is placed in the lower </w:t>
        </w:r>
      </w:ins>
      <w:r w:rsidR="00736F0D" w:rsidRPr="00CC5CE7">
        <w:t>conjunctiva</w:t>
      </w:r>
      <w:ins w:id="215" w:author="Unknown">
        <w:r w:rsidRPr="00CC5CE7">
          <w:t xml:space="preserve"> sac so it will not scratch the eye itself and will get well distributed.</w:t>
        </w:r>
      </w:ins>
    </w:p>
    <w:p w:rsidR="00CC5CE7" w:rsidRPr="00CC5CE7" w:rsidRDefault="00CC5CE7" w:rsidP="00736F0D">
      <w:pPr>
        <w:rPr>
          <w:ins w:id="216" w:author="Unknown"/>
        </w:rPr>
      </w:pPr>
      <w:ins w:id="217" w:author="Unknown">
        <w:r w:rsidRPr="00CC5CE7">
          <w:t>2. D. The physician, nurse, and pharmacist all are licensed professionals and share responsibility for errors.</w:t>
        </w:r>
      </w:ins>
    </w:p>
    <w:p w:rsidR="00CC5CE7" w:rsidRPr="00CC5CE7" w:rsidRDefault="00CC5CE7" w:rsidP="00736F0D">
      <w:pPr>
        <w:rPr>
          <w:ins w:id="218" w:author="Unknown"/>
        </w:rPr>
      </w:pPr>
      <w:ins w:id="219" w:author="Unknown">
        <w:r w:rsidRPr="00CC5CE7">
          <w:t>3. B. The decreased circulation to the kidney and reduced liver function tend to allow drugs to accumulate and have toxic effects.</w:t>
        </w:r>
      </w:ins>
    </w:p>
    <w:p w:rsidR="00CC5CE7" w:rsidRPr="00CC5CE7" w:rsidRDefault="00CC5CE7" w:rsidP="00736F0D">
      <w:pPr>
        <w:rPr>
          <w:ins w:id="220" w:author="Unknown"/>
        </w:rPr>
      </w:pPr>
      <w:ins w:id="221" w:author="Unknown">
        <w:r w:rsidRPr="00CC5CE7">
          <w:t xml:space="preserve">4. C. The correct way to identify a patient before giving a medication is to check the name on the medication administration record with the patient’s identification band. The nurse should also ask the patient to state their name. The </w:t>
        </w:r>
        <w:proofErr w:type="gramStart"/>
        <w:r w:rsidRPr="00CC5CE7">
          <w:t>name on the door or the census list are</w:t>
        </w:r>
        <w:proofErr w:type="gramEnd"/>
        <w:r w:rsidRPr="00CC5CE7">
          <w:t xml:space="preserve"> not sufficient proof of identification. Calling the patient by name is not as effective as having the patient state their name; patients may not hear well or understand what the nurse is saying, and may respond to a name which is not their own.</w:t>
        </w:r>
      </w:ins>
    </w:p>
    <w:p w:rsidR="00CC5CE7" w:rsidRPr="00CC5CE7" w:rsidRDefault="00CC5CE7" w:rsidP="00736F0D">
      <w:pPr>
        <w:rPr>
          <w:ins w:id="222" w:author="Unknown"/>
        </w:rPr>
      </w:pPr>
      <w:ins w:id="223" w:author="Unknown">
        <w:r w:rsidRPr="00CC5CE7">
          <w:t>5. C. Frequently patients do not complete an entire course of antibiotic therapy, and the bacteria are not destroyed.</w:t>
        </w:r>
      </w:ins>
    </w:p>
    <w:p w:rsidR="00CC5CE7" w:rsidRPr="00CC5CE7" w:rsidRDefault="00CC5CE7" w:rsidP="00736F0D">
      <w:pPr>
        <w:rPr>
          <w:ins w:id="224" w:author="Unknown"/>
        </w:rPr>
      </w:pPr>
      <w:ins w:id="225" w:author="Unknown">
        <w:r w:rsidRPr="00CC5CE7">
          <w:t>6. B. Elavil is an antidepressant that lowers the seizure threshold, so would not be appropriate for this patient. The other medications are anti-seizure drugs.</w:t>
        </w:r>
      </w:ins>
    </w:p>
    <w:p w:rsidR="00CC5CE7" w:rsidRPr="00CC5CE7" w:rsidRDefault="00CC5CE7" w:rsidP="00736F0D">
      <w:pPr>
        <w:rPr>
          <w:ins w:id="226" w:author="Unknown"/>
        </w:rPr>
      </w:pPr>
      <w:ins w:id="227" w:author="Unknown">
        <w:r w:rsidRPr="00CC5CE7">
          <w:t>7. C. Morphine sulfate depresses the respiratory center. When the rate is less than 10, the MD should be notified.</w:t>
        </w:r>
      </w:ins>
    </w:p>
    <w:p w:rsidR="00CC5CE7" w:rsidRPr="00CC5CE7" w:rsidRDefault="00CC5CE7" w:rsidP="00736F0D">
      <w:pPr>
        <w:rPr>
          <w:ins w:id="228" w:author="Unknown"/>
        </w:rPr>
      </w:pPr>
      <w:ins w:id="229" w:author="Unknown">
        <w:r w:rsidRPr="00CC5CE7">
          <w:t xml:space="preserve">8. A. Monoamine </w:t>
        </w:r>
        <w:proofErr w:type="spellStart"/>
        <w:r w:rsidRPr="00CC5CE7">
          <w:t>oxidase</w:t>
        </w:r>
        <w:proofErr w:type="spellEnd"/>
        <w:r w:rsidRPr="00CC5CE7">
          <w:t xml:space="preserve"> inhibitors react with foods high in the amino acid </w:t>
        </w:r>
        <w:proofErr w:type="spellStart"/>
        <w:r w:rsidRPr="00CC5CE7">
          <w:t>tyramine</w:t>
        </w:r>
        <w:proofErr w:type="spellEnd"/>
        <w:r w:rsidRPr="00CC5CE7">
          <w:t xml:space="preserve"> to cause dangerously high blood pressure. Aged cheeses are all high in this amino acid; the other foods are not.</w:t>
        </w:r>
      </w:ins>
    </w:p>
    <w:p w:rsidR="00CC5CE7" w:rsidRPr="00CC5CE7" w:rsidRDefault="00CC5CE7" w:rsidP="00736F0D">
      <w:pPr>
        <w:rPr>
          <w:ins w:id="230" w:author="Unknown"/>
        </w:rPr>
      </w:pPr>
      <w:ins w:id="231" w:author="Unknown">
        <w:r w:rsidRPr="00CC5CE7">
          <w:t xml:space="preserve">9. C. The generic name for Demerol is </w:t>
        </w:r>
        <w:proofErr w:type="spellStart"/>
        <w:r w:rsidRPr="00CC5CE7">
          <w:t>meperidine</w:t>
        </w:r>
        <w:proofErr w:type="spellEnd"/>
        <w:r w:rsidRPr="00CC5CE7">
          <w:t>.</w:t>
        </w:r>
      </w:ins>
    </w:p>
    <w:p w:rsidR="00CC5CE7" w:rsidRPr="00CC5CE7" w:rsidRDefault="00CC5CE7" w:rsidP="00736F0D">
      <w:pPr>
        <w:rPr>
          <w:ins w:id="232" w:author="Unknown"/>
        </w:rPr>
      </w:pPr>
      <w:ins w:id="233" w:author="Unknown">
        <w:r w:rsidRPr="00CC5CE7">
          <w:t xml:space="preserve">10. C. The five rights of medication administration are right drug, right dose, right route, right time, </w:t>
        </w:r>
        <w:proofErr w:type="gramStart"/>
        <w:r w:rsidRPr="00CC5CE7">
          <w:t>right</w:t>
        </w:r>
        <w:proofErr w:type="gramEnd"/>
        <w:r w:rsidRPr="00CC5CE7">
          <w:t xml:space="preserve"> patient. Frequency is not included.</w:t>
        </w:r>
      </w:ins>
    </w:p>
    <w:p w:rsidR="00CC5CE7" w:rsidRPr="00CC5CE7" w:rsidRDefault="00CC5CE7" w:rsidP="00736F0D">
      <w:pPr>
        <w:rPr>
          <w:ins w:id="234" w:author="Unknown"/>
        </w:rPr>
      </w:pPr>
      <w:ins w:id="235" w:author="Unknown">
        <w:r w:rsidRPr="00CC5CE7">
          <w:t>11. C. The nurse should always inspect the vial of insulin before use for solution changes that may signify loss of potency. NPH insulin is normally uniformly cloudy. Clumping, frosting, and precipitates are signs of insulin damage. In this situation, because potency is questionable, it is safer to discard the vial and draw up the dose from a new vial.</w:t>
        </w:r>
      </w:ins>
    </w:p>
    <w:p w:rsidR="00CC5CE7" w:rsidRPr="00CC5CE7" w:rsidRDefault="00CC5CE7" w:rsidP="00736F0D">
      <w:pPr>
        <w:rPr>
          <w:ins w:id="236" w:author="Unknown"/>
        </w:rPr>
      </w:pPr>
      <w:ins w:id="237" w:author="Unknown">
        <w:r w:rsidRPr="00CC5CE7">
          <w:t xml:space="preserve">12. C. The client should be taught that </w:t>
        </w:r>
        <w:proofErr w:type="spellStart"/>
        <w:r w:rsidRPr="00CC5CE7">
          <w:t>ketoconazole</w:t>
        </w:r>
        <w:proofErr w:type="spellEnd"/>
        <w:r w:rsidRPr="00CC5CE7">
          <w:t xml:space="preserve"> is an antifungal medication. It should be taken with food or milk. Antacids should be avoided for 2 hours after it is taken because gastric acid is needed to activate the medication. The client should avoid concurrent use of alcohol, because the medication is </w:t>
        </w:r>
        <w:proofErr w:type="spellStart"/>
        <w:r w:rsidRPr="00CC5CE7">
          <w:t>hepatotoxic</w:t>
        </w:r>
        <w:proofErr w:type="spellEnd"/>
        <w:r w:rsidRPr="00CC5CE7">
          <w:t>. The client should also avoid exposure to sunlight, because the medication increases photosensitivity.</w:t>
        </w:r>
      </w:ins>
    </w:p>
    <w:p w:rsidR="00CC5CE7" w:rsidRPr="00CC5CE7" w:rsidRDefault="00CC5CE7" w:rsidP="00736F0D">
      <w:pPr>
        <w:rPr>
          <w:ins w:id="238" w:author="Unknown"/>
        </w:rPr>
      </w:pPr>
      <w:ins w:id="239" w:author="Unknown">
        <w:r w:rsidRPr="00CC5CE7">
          <w:lastRenderedPageBreak/>
          <w:t xml:space="preserve">13. B. Cola, coffee, and chocolate contain </w:t>
        </w:r>
        <w:proofErr w:type="spellStart"/>
        <w:r w:rsidRPr="00CC5CE7">
          <w:t>xanthine</w:t>
        </w:r>
        <w:proofErr w:type="spellEnd"/>
        <w:r w:rsidRPr="00CC5CE7">
          <w:t xml:space="preserve"> and should be avoided by the client taking a </w:t>
        </w:r>
        <w:proofErr w:type="spellStart"/>
        <w:r w:rsidRPr="00CC5CE7">
          <w:t>xanthine</w:t>
        </w:r>
        <w:proofErr w:type="spellEnd"/>
        <w:r w:rsidRPr="00CC5CE7">
          <w:t xml:space="preserve"> bronchodilator. This could lead to an increased incidence of cardiovascular and central nervous system side effects that can occur with the use of these types of bronchodilators.</w:t>
        </w:r>
      </w:ins>
    </w:p>
    <w:p w:rsidR="00CC5CE7" w:rsidRPr="00CC5CE7" w:rsidRDefault="00CC5CE7" w:rsidP="00736F0D">
      <w:pPr>
        <w:rPr>
          <w:ins w:id="240" w:author="Unknown"/>
        </w:rPr>
      </w:pPr>
      <w:ins w:id="241" w:author="Unknown">
        <w:r w:rsidRPr="00CC5CE7">
          <w:t xml:space="preserve">14. C. The client is taking </w:t>
        </w:r>
        <w:proofErr w:type="spellStart"/>
        <w:r w:rsidRPr="00CC5CE7">
          <w:t>famotidine</w:t>
        </w:r>
        <w:proofErr w:type="spellEnd"/>
        <w:r w:rsidRPr="00CC5CE7">
          <w:t>, a histamine receptor antagonist. This implies that the client has a disorder characterized by gastrointestinal (GI) irritation. The only medication of the ones listed in the options that is not irritating to the GI tract is acetaminophen. The other medications could aggravate an already existing GI problem.</w:t>
        </w:r>
      </w:ins>
    </w:p>
    <w:p w:rsidR="00CC5CE7" w:rsidRPr="00CC5CE7" w:rsidRDefault="00CC5CE7" w:rsidP="00736F0D">
      <w:pPr>
        <w:rPr>
          <w:ins w:id="242" w:author="Unknown"/>
        </w:rPr>
      </w:pPr>
      <w:ins w:id="243" w:author="Unknown">
        <w:r w:rsidRPr="00CC5CE7">
          <w:t xml:space="preserve">15. D. </w:t>
        </w:r>
        <w:proofErr w:type="spellStart"/>
        <w:r w:rsidRPr="00CC5CE7">
          <w:t>Triamterene</w:t>
        </w:r>
        <w:proofErr w:type="spellEnd"/>
        <w:r w:rsidRPr="00CC5CE7">
          <w:t xml:space="preserve"> is a potassium-sparing diuretic, and clients taking this medication should be cautioned against eating foods that are high in potassium, including many vegetables, fruits, and fresh meats. Because potassium is very water-soluble, foods that are prepared in water are often lower in potassium.</w:t>
        </w:r>
      </w:ins>
    </w:p>
    <w:p w:rsidR="00CC5CE7" w:rsidRPr="00CC5CE7" w:rsidRDefault="00CC5CE7" w:rsidP="00736F0D">
      <w:pPr>
        <w:rPr>
          <w:ins w:id="244" w:author="Unknown"/>
        </w:rPr>
      </w:pPr>
      <w:ins w:id="245" w:author="Unknown">
        <w:r w:rsidRPr="00CC5CE7">
          <w:t xml:space="preserve">16. A. The client with cirrhosis has impaired ability to metabolize protein because of liver dysfunction. Administration of </w:t>
        </w:r>
        <w:proofErr w:type="spellStart"/>
        <w:r w:rsidRPr="00CC5CE7">
          <w:t>lactulose</w:t>
        </w:r>
        <w:proofErr w:type="spellEnd"/>
        <w:r w:rsidRPr="00CC5CE7">
          <w:t xml:space="preserve"> aids in the clearance of ammonia via the gastrointestinal (GI) tract. </w:t>
        </w:r>
        <w:proofErr w:type="spellStart"/>
        <w:r w:rsidRPr="00CC5CE7">
          <w:t>Ethacrynic</w:t>
        </w:r>
        <w:proofErr w:type="spellEnd"/>
        <w:r w:rsidRPr="00CC5CE7">
          <w:t xml:space="preserve"> acid is a diuretic. Folic acid and thiamine are vitamins, which may be used in clients with liver disease as supplemental therapy.</w:t>
        </w:r>
      </w:ins>
    </w:p>
    <w:p w:rsidR="00CC5CE7" w:rsidRPr="00CC5CE7" w:rsidRDefault="00CC5CE7" w:rsidP="00736F0D">
      <w:pPr>
        <w:rPr>
          <w:ins w:id="246" w:author="Unknown"/>
        </w:rPr>
      </w:pPr>
      <w:ins w:id="247" w:author="Unknown">
        <w:r w:rsidRPr="00CC5CE7">
          <w:t xml:space="preserve">17. A. Glycerin is an emollient that is used for dry, cracked, and irritated skin. </w:t>
        </w:r>
        <w:proofErr w:type="spellStart"/>
        <w:r w:rsidRPr="00CC5CE7">
          <w:t>Aspercreame</w:t>
        </w:r>
        <w:proofErr w:type="spellEnd"/>
        <w:r w:rsidRPr="00CC5CE7">
          <w:t xml:space="preserve"> and </w:t>
        </w:r>
        <w:proofErr w:type="spellStart"/>
        <w:r w:rsidRPr="00CC5CE7">
          <w:t>Myoflex</w:t>
        </w:r>
        <w:proofErr w:type="spellEnd"/>
        <w:r w:rsidRPr="00CC5CE7">
          <w:t xml:space="preserve"> are used to treat muscular aches. Acetic acid solution is used for irrigating, cleansing, and packing wounds infected by Pseudomonas </w:t>
        </w:r>
        <w:proofErr w:type="spellStart"/>
        <w:r w:rsidRPr="00CC5CE7">
          <w:t>aeruginosa</w:t>
        </w:r>
        <w:proofErr w:type="spellEnd"/>
        <w:r w:rsidRPr="00CC5CE7">
          <w:t>.</w:t>
        </w:r>
      </w:ins>
    </w:p>
    <w:p w:rsidR="00CC5CE7" w:rsidRPr="00CC5CE7" w:rsidRDefault="00CC5CE7" w:rsidP="00736F0D">
      <w:pPr>
        <w:rPr>
          <w:ins w:id="248" w:author="Unknown"/>
        </w:rPr>
      </w:pPr>
      <w:ins w:id="249" w:author="Unknown">
        <w:r w:rsidRPr="00CC5CE7">
          <w:t xml:space="preserve">18. B. </w:t>
        </w:r>
        <w:proofErr w:type="spellStart"/>
        <w:r w:rsidRPr="00CC5CE7">
          <w:t>Accupril</w:t>
        </w:r>
        <w:proofErr w:type="spellEnd"/>
        <w:r w:rsidRPr="00CC5CE7">
          <w:t xml:space="preserve"> is an </w:t>
        </w:r>
        <w:proofErr w:type="spellStart"/>
        <w:r w:rsidRPr="00CC5CE7">
          <w:t>angiotensin</w:t>
        </w:r>
        <w:proofErr w:type="spellEnd"/>
        <w:r w:rsidRPr="00CC5CE7">
          <w:t xml:space="preserve">-converting enzyme (ACE) inhibitor. It is used in the treatment of hypertension. The client should be instructed to rise slowly from a lying to sitting position and to permit the legs to dangle from the bed momentarily before standing to reduce the </w:t>
        </w:r>
        <w:proofErr w:type="spellStart"/>
        <w:r w:rsidRPr="00CC5CE7">
          <w:t>hypotensive</w:t>
        </w:r>
        <w:proofErr w:type="spellEnd"/>
        <w:r w:rsidRPr="00CC5CE7">
          <w:t xml:space="preserve"> effect. The medication does not need to be taken with meals. It may be given without regard to food. If nausea occurs, the client should be instructed to take a </w:t>
        </w:r>
        <w:proofErr w:type="spellStart"/>
        <w:r w:rsidRPr="00CC5CE7">
          <w:t>noncola</w:t>
        </w:r>
        <w:proofErr w:type="spellEnd"/>
        <w:r w:rsidRPr="00CC5CE7">
          <w:t xml:space="preserve"> carbonated beverage and salted crackers or dry toast. A full therapeutic effect may be noted in 1 to 2 weeks.</w:t>
        </w:r>
      </w:ins>
    </w:p>
    <w:p w:rsidR="00CC5CE7" w:rsidRPr="00CC5CE7" w:rsidRDefault="00CC5CE7" w:rsidP="00736F0D">
      <w:pPr>
        <w:rPr>
          <w:ins w:id="250" w:author="Unknown"/>
        </w:rPr>
      </w:pPr>
      <w:ins w:id="251" w:author="Unknown">
        <w:r w:rsidRPr="00CC5CE7">
          <w:t xml:space="preserve">19. D. </w:t>
        </w:r>
        <w:proofErr w:type="spellStart"/>
        <w:r w:rsidRPr="00CC5CE7">
          <w:t>Auranofin</w:t>
        </w:r>
        <w:proofErr w:type="spellEnd"/>
        <w:r w:rsidRPr="00CC5CE7">
          <w:t xml:space="preserve"> (</w:t>
        </w:r>
        <w:proofErr w:type="spellStart"/>
        <w:r w:rsidRPr="00CC5CE7">
          <w:t>Ridaura</w:t>
        </w:r>
        <w:proofErr w:type="spellEnd"/>
        <w:r w:rsidRPr="00CC5CE7">
          <w:t xml:space="preserve">) is a gold preparation that is used as an </w:t>
        </w:r>
        <w:proofErr w:type="spellStart"/>
        <w:r w:rsidRPr="00CC5CE7">
          <w:t>antirheumatic</w:t>
        </w:r>
        <w:proofErr w:type="spellEnd"/>
        <w:r w:rsidRPr="00CC5CE7">
          <w:t xml:space="preserve">. Gold toxicity is an adverse effect and is evidenced by decreased hemoglobin, </w:t>
        </w:r>
        <w:proofErr w:type="spellStart"/>
        <w:r w:rsidRPr="00CC5CE7">
          <w:t>leukopenia</w:t>
        </w:r>
        <w:proofErr w:type="spellEnd"/>
        <w:r w:rsidRPr="00CC5CE7">
          <w:t xml:space="preserve">, reduced granulocyte counts, </w:t>
        </w:r>
        <w:proofErr w:type="spellStart"/>
        <w:r w:rsidRPr="00CC5CE7">
          <w:t>proteinuria</w:t>
        </w:r>
        <w:proofErr w:type="spellEnd"/>
        <w:r w:rsidRPr="00CC5CE7">
          <w:t xml:space="preserve">, </w:t>
        </w:r>
        <w:proofErr w:type="spellStart"/>
        <w:r w:rsidRPr="00CC5CE7">
          <w:t>hematuria</w:t>
        </w:r>
        <w:proofErr w:type="spellEnd"/>
        <w:r w:rsidRPr="00CC5CE7">
          <w:t xml:space="preserve">, </w:t>
        </w:r>
        <w:proofErr w:type="spellStart"/>
        <w:r w:rsidRPr="00CC5CE7">
          <w:t>stomatitis</w:t>
        </w:r>
        <w:proofErr w:type="spellEnd"/>
        <w:r w:rsidRPr="00CC5CE7">
          <w:t xml:space="preserve">, </w:t>
        </w:r>
        <w:proofErr w:type="spellStart"/>
        <w:r w:rsidRPr="00CC5CE7">
          <w:t>glomerulonephritis</w:t>
        </w:r>
        <w:proofErr w:type="spellEnd"/>
        <w:r w:rsidRPr="00CC5CE7">
          <w:t xml:space="preserve">, </w:t>
        </w:r>
        <w:proofErr w:type="spellStart"/>
        <w:r w:rsidRPr="00CC5CE7">
          <w:t>nephrotic</w:t>
        </w:r>
        <w:proofErr w:type="spellEnd"/>
        <w:r w:rsidRPr="00CC5CE7">
          <w:t xml:space="preserve"> syndrome, or </w:t>
        </w:r>
        <w:proofErr w:type="spellStart"/>
        <w:r w:rsidRPr="00CC5CE7">
          <w:t>cholestatic</w:t>
        </w:r>
        <w:proofErr w:type="spellEnd"/>
        <w:r w:rsidRPr="00CC5CE7">
          <w:t xml:space="preserve"> jaundice. Anorexia, nausea, and diarrhea are frequent side effects of the medication.</w:t>
        </w:r>
      </w:ins>
    </w:p>
    <w:p w:rsidR="00CC5CE7" w:rsidRPr="00CC5CE7" w:rsidRDefault="00CC5CE7" w:rsidP="00736F0D">
      <w:pPr>
        <w:rPr>
          <w:ins w:id="252" w:author="Unknown"/>
        </w:rPr>
      </w:pPr>
      <w:ins w:id="253" w:author="Unknown">
        <w:r w:rsidRPr="00CC5CE7">
          <w:t xml:space="preserve">20. B. </w:t>
        </w:r>
        <w:proofErr w:type="spellStart"/>
        <w:r w:rsidRPr="00CC5CE7">
          <w:t>Benzonatate</w:t>
        </w:r>
        <w:proofErr w:type="spellEnd"/>
        <w:r w:rsidRPr="00CC5CE7">
          <w:t xml:space="preserve"> is a locally acting </w:t>
        </w:r>
        <w:proofErr w:type="spellStart"/>
        <w:r w:rsidRPr="00CC5CE7">
          <w:t>antitussive</w:t>
        </w:r>
        <w:proofErr w:type="spellEnd"/>
        <w:r w:rsidRPr="00CC5CE7">
          <w:t>. Its effectiveness is measured by the degree to which it decreases the intensity and frequency of cough, without eliminating the cough reflex.</w:t>
        </w:r>
      </w:ins>
    </w:p>
    <w:p w:rsidR="00CC5CE7" w:rsidRPr="00CC5CE7" w:rsidRDefault="001221F5" w:rsidP="00736F0D">
      <w:pPr>
        <w:rPr>
          <w:ins w:id="254" w:author="Unknown"/>
        </w:rPr>
      </w:pPr>
      <w:ins w:id="255" w:author="Unknown">
        <w:r w:rsidRPr="00CC5CE7">
          <w:fldChar w:fldCharType="begin"/>
        </w:r>
        <w:r w:rsidR="00CC5CE7" w:rsidRPr="00CC5CE7">
          <w:instrText xml:space="preserve"> HYPERLINK "http://nclexreviewers.com/nclex-sample-questions/pharmacology/pharmacology-questions-part-1.html" \o "Permanent Link to Pharmacology Questions Part 1" </w:instrText>
        </w:r>
        <w:r w:rsidRPr="00CC5CE7">
          <w:fldChar w:fldCharType="separate"/>
        </w:r>
        <w:r w:rsidR="00CC5CE7" w:rsidRPr="00CC5CE7">
          <w:rPr>
            <w:color w:val="0000FF"/>
            <w:u w:val="single"/>
          </w:rPr>
          <w:t>Pharmacology Questions Part 1</w:t>
        </w:r>
        <w:r w:rsidRPr="00CC5CE7">
          <w:fldChar w:fldCharType="end"/>
        </w:r>
      </w:ins>
    </w:p>
    <w:p w:rsidR="00CC5CE7" w:rsidRPr="00CC5CE7" w:rsidRDefault="00CC5CE7" w:rsidP="00736F0D">
      <w:pPr>
        <w:rPr>
          <w:ins w:id="256" w:author="Unknown"/>
        </w:rPr>
      </w:pPr>
      <w:ins w:id="257" w:author="Unknown">
        <w:r w:rsidRPr="00CC5CE7">
          <w:t>1.    Walter, teenage patient is admitted to the hospital because of acetaminophen (Tylenol) overdose. Overdoses of acetaminophen can precipitate life-threatening abnormalities in which of the following organs?</w:t>
        </w:r>
        <w:r w:rsidRPr="00CC5CE7">
          <w:br/>
          <w:t>a.    Lungs</w:t>
        </w:r>
        <w:r w:rsidRPr="00CC5CE7">
          <w:br/>
          <w:t xml:space="preserve">b.    </w:t>
        </w:r>
        <w:proofErr w:type="gramStart"/>
        <w:r w:rsidRPr="00CC5CE7">
          <w:t>Liver</w:t>
        </w:r>
        <w:r w:rsidRPr="00CC5CE7">
          <w:br/>
          <w:t>c.</w:t>
        </w:r>
        <w:proofErr w:type="gramEnd"/>
        <w:r w:rsidRPr="00CC5CE7">
          <w:t xml:space="preserve">    </w:t>
        </w:r>
        <w:proofErr w:type="gramStart"/>
        <w:r w:rsidRPr="00CC5CE7">
          <w:t>Kidney</w:t>
        </w:r>
        <w:r w:rsidRPr="00CC5CE7">
          <w:br/>
          <w:t>d.</w:t>
        </w:r>
        <w:proofErr w:type="gramEnd"/>
        <w:r w:rsidRPr="00CC5CE7">
          <w:t>    Adrenal Glands</w:t>
        </w:r>
      </w:ins>
    </w:p>
    <w:p w:rsidR="00CC5CE7" w:rsidRPr="00CC5CE7" w:rsidRDefault="00CC5CE7" w:rsidP="00736F0D">
      <w:pPr>
        <w:rPr>
          <w:ins w:id="258" w:author="Unknown"/>
        </w:rPr>
      </w:pPr>
      <w:ins w:id="259" w:author="Unknown">
        <w:r w:rsidRPr="00CC5CE7">
          <w:lastRenderedPageBreak/>
          <w:t>2.    A contraindication for topical corticosteroid usage in a male patient with atopic dermatitis (eczema) is</w:t>
        </w:r>
        <w:proofErr w:type="gramStart"/>
        <w:r w:rsidRPr="00CC5CE7">
          <w:t>:</w:t>
        </w:r>
        <w:proofErr w:type="gramEnd"/>
        <w:r w:rsidRPr="00CC5CE7">
          <w:br/>
          <w:t>a.    Parasite infection.</w:t>
        </w:r>
        <w:r w:rsidRPr="00CC5CE7">
          <w:br/>
          <w:t>b.    Viral infection.</w:t>
        </w:r>
        <w:r w:rsidRPr="00CC5CE7">
          <w:br/>
          <w:t>c.    Bacterial infection.</w:t>
        </w:r>
        <w:r w:rsidRPr="00CC5CE7">
          <w:br/>
          <w:t>d.    Spirochete infection.</w:t>
        </w:r>
      </w:ins>
    </w:p>
    <w:p w:rsidR="00CC5CE7" w:rsidRPr="00CC5CE7" w:rsidRDefault="00CC5CE7" w:rsidP="00736F0D">
      <w:pPr>
        <w:rPr>
          <w:ins w:id="260" w:author="Unknown"/>
        </w:rPr>
      </w:pPr>
      <w:ins w:id="261" w:author="Unknown">
        <w:r w:rsidRPr="00CC5CE7">
          <w:t xml:space="preserve">3.    In infants and children, the side effects of first generation over-the-counter (OTC) antihistamines, such as </w:t>
        </w:r>
        <w:proofErr w:type="spellStart"/>
        <w:r w:rsidRPr="00CC5CE7">
          <w:t>diphenhydramine</w:t>
        </w:r>
        <w:proofErr w:type="spellEnd"/>
        <w:r w:rsidRPr="00CC5CE7">
          <w:t xml:space="preserve"> (Benadryl) and </w:t>
        </w:r>
        <w:proofErr w:type="spellStart"/>
        <w:r w:rsidRPr="00CC5CE7">
          <w:t>hydroxyzine</w:t>
        </w:r>
        <w:proofErr w:type="spellEnd"/>
        <w:r w:rsidRPr="00CC5CE7">
          <w:t xml:space="preserve"> (</w:t>
        </w:r>
        <w:proofErr w:type="spellStart"/>
        <w:r w:rsidRPr="00CC5CE7">
          <w:t>Atarax</w:t>
        </w:r>
        <w:proofErr w:type="spellEnd"/>
        <w:r w:rsidRPr="00CC5CE7">
          <w:t>) include</w:t>
        </w:r>
        <w:proofErr w:type="gramStart"/>
        <w:r w:rsidRPr="00CC5CE7">
          <w:t>:</w:t>
        </w:r>
        <w:proofErr w:type="gramEnd"/>
        <w:r w:rsidRPr="00CC5CE7">
          <w:br/>
          <w:t>a.    Reye’s syndrome.</w:t>
        </w:r>
        <w:r w:rsidRPr="00CC5CE7">
          <w:br/>
          <w:t>b.    Cholinergic effects.</w:t>
        </w:r>
        <w:r w:rsidRPr="00CC5CE7">
          <w:br/>
          <w:t>c.    Paradoxical CNS stimulation.</w:t>
        </w:r>
        <w:r w:rsidRPr="00CC5CE7">
          <w:br/>
          <w:t>d.    Nausea and diarrhea.</w:t>
        </w:r>
      </w:ins>
    </w:p>
    <w:p w:rsidR="00CC5CE7" w:rsidRPr="00CC5CE7" w:rsidRDefault="00CC5CE7" w:rsidP="00736F0D">
      <w:pPr>
        <w:rPr>
          <w:ins w:id="262" w:author="Unknown"/>
        </w:rPr>
      </w:pPr>
      <w:ins w:id="263" w:author="Unknown">
        <w:r w:rsidRPr="00CC5CE7">
          <w:t>4.    Reye’s syndrome, a potentially fatal illness associated with liver failure and encephalopathy is associated with the administration of which over-the-counter (OTC) medication?</w:t>
        </w:r>
        <w:r w:rsidRPr="00CC5CE7">
          <w:br/>
        </w:r>
        <w:proofErr w:type="gramStart"/>
        <w:r w:rsidRPr="00CC5CE7">
          <w:t>a</w:t>
        </w:r>
        <w:proofErr w:type="gramEnd"/>
        <w:r w:rsidRPr="00CC5CE7">
          <w:t>.    acetaminophen (Tylenol)</w:t>
        </w:r>
        <w:r w:rsidRPr="00CC5CE7">
          <w:br/>
          <w:t xml:space="preserve">b.    </w:t>
        </w:r>
        <w:proofErr w:type="gramStart"/>
        <w:r w:rsidRPr="00CC5CE7">
          <w:t>ibuprofen</w:t>
        </w:r>
        <w:proofErr w:type="gramEnd"/>
        <w:r w:rsidRPr="00CC5CE7">
          <w:t xml:space="preserve"> (Motrin)</w:t>
        </w:r>
        <w:r w:rsidRPr="00CC5CE7">
          <w:br/>
          <w:t xml:space="preserve">c.    </w:t>
        </w:r>
        <w:proofErr w:type="gramStart"/>
        <w:r w:rsidRPr="00CC5CE7">
          <w:t>aspirin</w:t>
        </w:r>
        <w:proofErr w:type="gramEnd"/>
        <w:r w:rsidRPr="00CC5CE7">
          <w:br/>
          <w:t xml:space="preserve">d.    </w:t>
        </w:r>
        <w:proofErr w:type="spellStart"/>
        <w:proofErr w:type="gramStart"/>
        <w:r w:rsidRPr="00CC5CE7">
          <w:t>brompheniramine</w:t>
        </w:r>
        <w:proofErr w:type="spellEnd"/>
        <w:r w:rsidRPr="00CC5CE7">
          <w:t>/</w:t>
        </w:r>
        <w:proofErr w:type="spellStart"/>
        <w:r w:rsidRPr="00CC5CE7">
          <w:t>psudoephedrine</w:t>
        </w:r>
        <w:proofErr w:type="spellEnd"/>
        <w:proofErr w:type="gramEnd"/>
        <w:r w:rsidRPr="00CC5CE7">
          <w:t xml:space="preserve"> (Dimetapp)</w:t>
        </w:r>
      </w:ins>
    </w:p>
    <w:p w:rsidR="00CC5CE7" w:rsidRPr="00CC5CE7" w:rsidRDefault="00CC5CE7" w:rsidP="00736F0D">
      <w:pPr>
        <w:rPr>
          <w:ins w:id="264" w:author="Unknown"/>
        </w:rPr>
      </w:pPr>
      <w:ins w:id="265" w:author="Unknown">
        <w:r w:rsidRPr="00CC5CE7">
          <w:t>5.    The nurse is aware that the patients who are allergic to intravenous contrast media are usually also allergic to which of the following products?</w:t>
        </w:r>
        <w:r w:rsidRPr="00CC5CE7">
          <w:br/>
          <w:t>a.    Eggs</w:t>
        </w:r>
        <w:r w:rsidRPr="00CC5CE7">
          <w:br/>
          <w:t xml:space="preserve">b.    </w:t>
        </w:r>
        <w:proofErr w:type="gramStart"/>
        <w:r w:rsidRPr="00CC5CE7">
          <w:t>Shellfish</w:t>
        </w:r>
        <w:r w:rsidRPr="00CC5CE7">
          <w:br/>
          <w:t>c.</w:t>
        </w:r>
        <w:proofErr w:type="gramEnd"/>
        <w:r w:rsidRPr="00CC5CE7">
          <w:t xml:space="preserve">    </w:t>
        </w:r>
        <w:proofErr w:type="gramStart"/>
        <w:r w:rsidRPr="00CC5CE7">
          <w:t>Soy</w:t>
        </w:r>
        <w:r w:rsidRPr="00CC5CE7">
          <w:br/>
          <w:t>d.</w:t>
        </w:r>
        <w:proofErr w:type="gramEnd"/>
        <w:r w:rsidRPr="00CC5CE7">
          <w:t xml:space="preserve">    </w:t>
        </w:r>
        <w:proofErr w:type="gramStart"/>
        <w:r w:rsidRPr="00CC5CE7">
          <w:t>acidic</w:t>
        </w:r>
        <w:proofErr w:type="gramEnd"/>
        <w:r w:rsidRPr="00CC5CE7">
          <w:t xml:space="preserve"> fruits</w:t>
        </w:r>
      </w:ins>
    </w:p>
    <w:p w:rsidR="00CC5CE7" w:rsidRPr="00CC5CE7" w:rsidRDefault="00CC5CE7" w:rsidP="00736F0D">
      <w:pPr>
        <w:rPr>
          <w:ins w:id="266" w:author="Unknown"/>
        </w:rPr>
      </w:pPr>
      <w:ins w:id="267" w:author="Unknown">
        <w:r w:rsidRPr="00CC5CE7">
          <w:t>6.    A 13-month-old child recently arrived in the United States from a foreign country with his parents and needs childhood immunizations. His mother reports that he is allergic to eggs. Upon further questioning, you determine that the allergy to eggs is anaphylaxis. Which of the following vaccines should he not receive?</w:t>
        </w:r>
        <w:r w:rsidRPr="00CC5CE7">
          <w:br/>
          <w:t>a.    Hepatitis B</w:t>
        </w:r>
        <w:r w:rsidRPr="00CC5CE7">
          <w:br/>
          <w:t xml:space="preserve">b.    </w:t>
        </w:r>
        <w:proofErr w:type="gramStart"/>
        <w:r w:rsidRPr="00CC5CE7">
          <w:t>inactivated</w:t>
        </w:r>
        <w:proofErr w:type="gramEnd"/>
        <w:r w:rsidRPr="00CC5CE7">
          <w:t xml:space="preserve"> polio</w:t>
        </w:r>
        <w:r w:rsidRPr="00CC5CE7">
          <w:br/>
          <w:t xml:space="preserve">c.    </w:t>
        </w:r>
        <w:proofErr w:type="gramStart"/>
        <w:r w:rsidRPr="00CC5CE7">
          <w:t>diphtheria</w:t>
        </w:r>
        <w:proofErr w:type="gramEnd"/>
        <w:r w:rsidRPr="00CC5CE7">
          <w:t xml:space="preserve">, </w:t>
        </w:r>
        <w:proofErr w:type="spellStart"/>
        <w:r w:rsidRPr="00CC5CE7">
          <w:t>acellular</w:t>
        </w:r>
        <w:proofErr w:type="spellEnd"/>
        <w:r w:rsidRPr="00CC5CE7">
          <w:t xml:space="preserve"> </w:t>
        </w:r>
        <w:proofErr w:type="spellStart"/>
        <w:r w:rsidRPr="00CC5CE7">
          <w:t>pertussis</w:t>
        </w:r>
        <w:proofErr w:type="spellEnd"/>
        <w:r w:rsidRPr="00CC5CE7">
          <w:t>, tetanus (</w:t>
        </w:r>
        <w:proofErr w:type="spellStart"/>
        <w:r w:rsidRPr="00CC5CE7">
          <w:t>DTaP</w:t>
        </w:r>
        <w:proofErr w:type="spellEnd"/>
        <w:r w:rsidRPr="00CC5CE7">
          <w:t>)</w:t>
        </w:r>
        <w:r w:rsidRPr="00CC5CE7">
          <w:br/>
          <w:t xml:space="preserve">d.    </w:t>
        </w:r>
        <w:proofErr w:type="gramStart"/>
        <w:r w:rsidRPr="00CC5CE7">
          <w:t>mumps</w:t>
        </w:r>
        <w:proofErr w:type="gramEnd"/>
        <w:r w:rsidRPr="00CC5CE7">
          <w:t>, measles, rubella (MMR)</w:t>
        </w:r>
      </w:ins>
    </w:p>
    <w:p w:rsidR="00CC5CE7" w:rsidRPr="00CC5CE7" w:rsidRDefault="00CC5CE7" w:rsidP="00736F0D">
      <w:pPr>
        <w:rPr>
          <w:ins w:id="268" w:author="Unknown"/>
        </w:rPr>
      </w:pPr>
      <w:ins w:id="269" w:author="Unknown">
        <w:r w:rsidRPr="00CC5CE7">
          <w:t>7.    The cell and Coombs classification system categorizes allergic reactions and is useful in describing and classifying patient reactions to drugs. Type I reactions are immediate hypersensitivity reactions and are mediated by</w:t>
        </w:r>
        <w:proofErr w:type="gramStart"/>
        <w:r w:rsidRPr="00CC5CE7">
          <w:t>:</w:t>
        </w:r>
        <w:proofErr w:type="gramEnd"/>
        <w:r w:rsidRPr="00CC5CE7">
          <w:br/>
          <w:t>a.    immunoglobulin E (</w:t>
        </w:r>
        <w:proofErr w:type="spellStart"/>
        <w:r w:rsidRPr="00CC5CE7">
          <w:t>IgE</w:t>
        </w:r>
        <w:proofErr w:type="spellEnd"/>
        <w:r w:rsidRPr="00CC5CE7">
          <w:t>).</w:t>
        </w:r>
        <w:r w:rsidRPr="00CC5CE7">
          <w:br/>
        </w:r>
        <w:proofErr w:type="gramStart"/>
        <w:r w:rsidRPr="00CC5CE7">
          <w:t>b</w:t>
        </w:r>
        <w:proofErr w:type="gramEnd"/>
        <w:r w:rsidRPr="00CC5CE7">
          <w:t>.    immunoglobulin G (</w:t>
        </w:r>
        <w:proofErr w:type="spellStart"/>
        <w:r w:rsidRPr="00CC5CE7">
          <w:t>IgG</w:t>
        </w:r>
        <w:proofErr w:type="spellEnd"/>
        <w:r w:rsidRPr="00CC5CE7">
          <w:t>).</w:t>
        </w:r>
        <w:r w:rsidRPr="00CC5CE7">
          <w:br/>
        </w:r>
        <w:proofErr w:type="gramStart"/>
        <w:r w:rsidRPr="00CC5CE7">
          <w:t>c</w:t>
        </w:r>
        <w:proofErr w:type="gramEnd"/>
        <w:r w:rsidRPr="00CC5CE7">
          <w:t>.    immunoglobulin A (</w:t>
        </w:r>
        <w:proofErr w:type="spellStart"/>
        <w:r w:rsidRPr="00CC5CE7">
          <w:t>IgA</w:t>
        </w:r>
        <w:proofErr w:type="spellEnd"/>
        <w:r w:rsidRPr="00CC5CE7">
          <w:t>).</w:t>
        </w:r>
        <w:r w:rsidRPr="00CC5CE7">
          <w:br/>
        </w:r>
        <w:proofErr w:type="gramStart"/>
        <w:r w:rsidRPr="00CC5CE7">
          <w:t>d</w:t>
        </w:r>
        <w:proofErr w:type="gramEnd"/>
        <w:r w:rsidRPr="00CC5CE7">
          <w:t>.    immunoglobulin M (</w:t>
        </w:r>
        <w:proofErr w:type="spellStart"/>
        <w:r w:rsidRPr="00CC5CE7">
          <w:t>IgM</w:t>
        </w:r>
        <w:proofErr w:type="spellEnd"/>
        <w:r w:rsidRPr="00CC5CE7">
          <w:t>).</w:t>
        </w:r>
      </w:ins>
    </w:p>
    <w:p w:rsidR="00CC5CE7" w:rsidRPr="00CC5CE7" w:rsidRDefault="00CC5CE7" w:rsidP="00736F0D">
      <w:pPr>
        <w:rPr>
          <w:ins w:id="270" w:author="Unknown"/>
        </w:rPr>
      </w:pPr>
      <w:ins w:id="271" w:author="Unknown">
        <w:r w:rsidRPr="00CC5CE7">
          <w:t>8.    Drugs can cause adverse events in a patient. Bone marrow toxicity is one of the most frequent types of drug-induced toxicity. The most serious form of bone marrow toxicity is</w:t>
        </w:r>
        <w:proofErr w:type="gramStart"/>
        <w:r w:rsidRPr="00CC5CE7">
          <w:t>:</w:t>
        </w:r>
        <w:proofErr w:type="gramEnd"/>
        <w:r w:rsidRPr="00CC5CE7">
          <w:br/>
          <w:t xml:space="preserve">a.    </w:t>
        </w:r>
        <w:proofErr w:type="spellStart"/>
        <w:r w:rsidRPr="00CC5CE7">
          <w:t>aplastic</w:t>
        </w:r>
        <w:proofErr w:type="spellEnd"/>
        <w:r w:rsidRPr="00CC5CE7">
          <w:t xml:space="preserve"> anemia.</w:t>
        </w:r>
        <w:r w:rsidRPr="00CC5CE7">
          <w:br/>
        </w:r>
        <w:proofErr w:type="gramStart"/>
        <w:r w:rsidRPr="00CC5CE7">
          <w:lastRenderedPageBreak/>
          <w:t>b</w:t>
        </w:r>
        <w:proofErr w:type="gramEnd"/>
        <w:r w:rsidRPr="00CC5CE7">
          <w:t xml:space="preserve">.    </w:t>
        </w:r>
        <w:proofErr w:type="spellStart"/>
        <w:r w:rsidRPr="00CC5CE7">
          <w:t>thrombocytosis</w:t>
        </w:r>
        <w:proofErr w:type="spellEnd"/>
        <w:r w:rsidRPr="00CC5CE7">
          <w:t>.</w:t>
        </w:r>
        <w:r w:rsidRPr="00CC5CE7">
          <w:br/>
        </w:r>
        <w:proofErr w:type="gramStart"/>
        <w:r w:rsidRPr="00CC5CE7">
          <w:t>c</w:t>
        </w:r>
        <w:proofErr w:type="gramEnd"/>
        <w:r w:rsidRPr="00CC5CE7">
          <w:t xml:space="preserve">.    </w:t>
        </w:r>
        <w:proofErr w:type="spellStart"/>
        <w:r w:rsidRPr="00CC5CE7">
          <w:t>leukocytosis</w:t>
        </w:r>
        <w:proofErr w:type="spellEnd"/>
        <w:r w:rsidRPr="00CC5CE7">
          <w:t>.</w:t>
        </w:r>
        <w:r w:rsidRPr="00CC5CE7">
          <w:br/>
        </w:r>
        <w:proofErr w:type="gramStart"/>
        <w:r w:rsidRPr="00CC5CE7">
          <w:t>d</w:t>
        </w:r>
        <w:proofErr w:type="gramEnd"/>
        <w:r w:rsidRPr="00CC5CE7">
          <w:t xml:space="preserve">.    </w:t>
        </w:r>
        <w:proofErr w:type="spellStart"/>
        <w:r w:rsidRPr="00CC5CE7">
          <w:t>granulocytosis</w:t>
        </w:r>
        <w:proofErr w:type="spellEnd"/>
        <w:r w:rsidRPr="00CC5CE7">
          <w:t>.</w:t>
        </w:r>
      </w:ins>
    </w:p>
    <w:p w:rsidR="00CC5CE7" w:rsidRPr="00CC5CE7" w:rsidRDefault="00CC5CE7" w:rsidP="00736F0D">
      <w:pPr>
        <w:rPr>
          <w:ins w:id="272" w:author="Unknown"/>
        </w:rPr>
      </w:pPr>
      <w:ins w:id="273" w:author="Unknown">
        <w:r w:rsidRPr="00CC5CE7">
          <w:t>9.    Serious adverse effects of oral contraceptives include</w:t>
        </w:r>
        <w:proofErr w:type="gramStart"/>
        <w:r w:rsidRPr="00CC5CE7">
          <w:t>:</w:t>
        </w:r>
        <w:proofErr w:type="gramEnd"/>
        <w:r w:rsidRPr="00CC5CE7">
          <w:br/>
          <w:t>a.    Increase in skin oil followed by acne.</w:t>
        </w:r>
        <w:r w:rsidRPr="00CC5CE7">
          <w:br/>
          <w:t>b.    Headache and dizziness.</w:t>
        </w:r>
        <w:r w:rsidRPr="00CC5CE7">
          <w:br/>
          <w:t>c.    Early or mid-cycle bleeding.</w:t>
        </w:r>
        <w:r w:rsidRPr="00CC5CE7">
          <w:br/>
          <w:t xml:space="preserve">d.    </w:t>
        </w:r>
        <w:proofErr w:type="spellStart"/>
        <w:r w:rsidRPr="00CC5CE7">
          <w:t>Thromboembolic</w:t>
        </w:r>
        <w:proofErr w:type="spellEnd"/>
        <w:r w:rsidRPr="00CC5CE7">
          <w:t xml:space="preserve"> complications.</w:t>
        </w:r>
      </w:ins>
    </w:p>
    <w:p w:rsidR="00CC5CE7" w:rsidRPr="00CC5CE7" w:rsidRDefault="00CC5CE7" w:rsidP="00736F0D">
      <w:pPr>
        <w:rPr>
          <w:ins w:id="274" w:author="Unknown"/>
        </w:rPr>
      </w:pPr>
      <w:ins w:id="275" w:author="Unknown">
        <w:r w:rsidRPr="00CC5CE7">
          <w:t xml:space="preserve">10.    The most serious adverse effect of </w:t>
        </w:r>
        <w:proofErr w:type="spellStart"/>
        <w:r w:rsidRPr="00CC5CE7">
          <w:t>Alprostadil</w:t>
        </w:r>
        <w:proofErr w:type="spellEnd"/>
        <w:r w:rsidRPr="00CC5CE7">
          <w:t xml:space="preserve"> (</w:t>
        </w:r>
        <w:proofErr w:type="spellStart"/>
        <w:r w:rsidRPr="00CC5CE7">
          <w:t>Prostin</w:t>
        </w:r>
        <w:proofErr w:type="spellEnd"/>
        <w:r w:rsidRPr="00CC5CE7">
          <w:t xml:space="preserve"> VR pediatric injection) administration in neonates is</w:t>
        </w:r>
        <w:proofErr w:type="gramStart"/>
        <w:r w:rsidRPr="00CC5CE7">
          <w:t>:</w:t>
        </w:r>
        <w:proofErr w:type="gramEnd"/>
        <w:r w:rsidRPr="00CC5CE7">
          <w:br/>
          <w:t>a.    Apnea.</w:t>
        </w:r>
        <w:r w:rsidRPr="00CC5CE7">
          <w:br/>
          <w:t>b.    Bleeding tendencies.</w:t>
        </w:r>
        <w:r w:rsidRPr="00CC5CE7">
          <w:br/>
          <w:t>c.    Hypotension.</w:t>
        </w:r>
        <w:r w:rsidRPr="00CC5CE7">
          <w:br/>
          <w:t>d.    Pyrexia.</w:t>
        </w:r>
      </w:ins>
    </w:p>
    <w:p w:rsidR="00CC5CE7" w:rsidRPr="00CC5CE7" w:rsidRDefault="00CC5CE7" w:rsidP="00736F0D">
      <w:pPr>
        <w:rPr>
          <w:ins w:id="276" w:author="Unknown"/>
        </w:rPr>
      </w:pPr>
      <w:ins w:id="277" w:author="Unknown">
        <w:r w:rsidRPr="00CC5CE7">
          <w:t xml:space="preserve">11.    Mandy, a patient calls the clinic today because he is taking </w:t>
        </w:r>
        <w:proofErr w:type="spellStart"/>
        <w:r w:rsidRPr="00CC5CE7">
          <w:t>atrovastatin</w:t>
        </w:r>
        <w:proofErr w:type="spellEnd"/>
        <w:r w:rsidRPr="00CC5CE7">
          <w:t xml:space="preserve"> (Lipitor) to treat his high cholesterol and is having pain in both of his legs. You instruct him to</w:t>
        </w:r>
        <w:proofErr w:type="gramStart"/>
        <w:r w:rsidRPr="00CC5CE7">
          <w:t>:</w:t>
        </w:r>
        <w:proofErr w:type="gramEnd"/>
        <w:r w:rsidRPr="00CC5CE7">
          <w:br/>
          <w:t>a.    Stop taking the drug and make an appointment to be seen next week.</w:t>
        </w:r>
        <w:r w:rsidRPr="00CC5CE7">
          <w:br/>
          <w:t>b.    Continue taking the drug and make an appointment to be seen next week.</w:t>
        </w:r>
        <w:r w:rsidRPr="00CC5CE7">
          <w:br/>
          <w:t>c.    Stop taking the drug and come to the clinic to be seen today.</w:t>
        </w:r>
        <w:r w:rsidRPr="00CC5CE7">
          <w:br/>
          <w:t>d.    Walk for at least 30 minutes and call if symptoms continue.</w:t>
        </w:r>
      </w:ins>
    </w:p>
    <w:p w:rsidR="00CC5CE7" w:rsidRPr="00CC5CE7" w:rsidRDefault="00CC5CE7" w:rsidP="00736F0D">
      <w:pPr>
        <w:rPr>
          <w:ins w:id="278" w:author="Unknown"/>
        </w:rPr>
      </w:pPr>
      <w:ins w:id="279" w:author="Unknown">
        <w:r w:rsidRPr="00CC5CE7">
          <w:t xml:space="preserve">12.    Which of the following adverse effects is associated with </w:t>
        </w:r>
        <w:proofErr w:type="spellStart"/>
        <w:r w:rsidRPr="00CC5CE7">
          <w:t>levothyroxine</w:t>
        </w:r>
        <w:proofErr w:type="spellEnd"/>
        <w:r w:rsidRPr="00CC5CE7">
          <w:t xml:space="preserve"> (</w:t>
        </w:r>
        <w:proofErr w:type="spellStart"/>
        <w:r w:rsidRPr="00CC5CE7">
          <w:t>Synthroid</w:t>
        </w:r>
        <w:proofErr w:type="spellEnd"/>
        <w:r w:rsidRPr="00CC5CE7">
          <w:t>) therapy?</w:t>
        </w:r>
        <w:r w:rsidRPr="00CC5CE7">
          <w:br/>
          <w:t>a.    Tachycardia</w:t>
        </w:r>
        <w:r w:rsidRPr="00CC5CE7">
          <w:br/>
          <w:t xml:space="preserve">b.    </w:t>
        </w:r>
        <w:proofErr w:type="spellStart"/>
        <w:proofErr w:type="gramStart"/>
        <w:r w:rsidRPr="00CC5CE7">
          <w:t>Bradycardia</w:t>
        </w:r>
        <w:proofErr w:type="spellEnd"/>
        <w:r w:rsidRPr="00CC5CE7">
          <w:br/>
          <w:t>c.</w:t>
        </w:r>
        <w:proofErr w:type="gramEnd"/>
        <w:r w:rsidRPr="00CC5CE7">
          <w:t xml:space="preserve">    </w:t>
        </w:r>
        <w:proofErr w:type="gramStart"/>
        <w:r w:rsidRPr="00CC5CE7">
          <w:t>Hypotension</w:t>
        </w:r>
        <w:r w:rsidRPr="00CC5CE7">
          <w:br/>
          <w:t>d.</w:t>
        </w:r>
        <w:proofErr w:type="gramEnd"/>
        <w:r w:rsidRPr="00CC5CE7">
          <w:t>    Constipation</w:t>
        </w:r>
      </w:ins>
    </w:p>
    <w:p w:rsidR="00CC5CE7" w:rsidRPr="00CC5CE7" w:rsidRDefault="00CC5CE7" w:rsidP="00736F0D">
      <w:pPr>
        <w:rPr>
          <w:ins w:id="280" w:author="Unknown"/>
        </w:rPr>
      </w:pPr>
      <w:ins w:id="281" w:author="Unknown">
        <w:r w:rsidRPr="00CC5CE7">
          <w:t xml:space="preserve">13.    Which of the following adverse effects is specific to the </w:t>
        </w:r>
        <w:proofErr w:type="spellStart"/>
        <w:r w:rsidRPr="00CC5CE7">
          <w:t>biguanide</w:t>
        </w:r>
        <w:proofErr w:type="spellEnd"/>
        <w:r w:rsidRPr="00CC5CE7">
          <w:t xml:space="preserve"> diabetic drug </w:t>
        </w:r>
        <w:proofErr w:type="spellStart"/>
        <w:r w:rsidRPr="00CC5CE7">
          <w:t>metformin</w:t>
        </w:r>
        <w:proofErr w:type="spellEnd"/>
        <w:r w:rsidRPr="00CC5CE7">
          <w:t xml:space="preserve"> (</w:t>
        </w:r>
        <w:proofErr w:type="spellStart"/>
        <w:r w:rsidRPr="00CC5CE7">
          <w:t>Glucophage</w:t>
        </w:r>
        <w:proofErr w:type="spellEnd"/>
        <w:r w:rsidRPr="00CC5CE7">
          <w:t>) therapy?</w:t>
        </w:r>
        <w:r w:rsidRPr="00CC5CE7">
          <w:br/>
          <w:t>a.    Hypoglycemia</w:t>
        </w:r>
        <w:r w:rsidRPr="00CC5CE7">
          <w:br/>
          <w:t xml:space="preserve">b.    </w:t>
        </w:r>
        <w:proofErr w:type="gramStart"/>
        <w:r w:rsidRPr="00CC5CE7">
          <w:t>GI distress</w:t>
        </w:r>
        <w:r w:rsidRPr="00CC5CE7">
          <w:br/>
          <w:t>c.</w:t>
        </w:r>
        <w:proofErr w:type="gramEnd"/>
        <w:r w:rsidRPr="00CC5CE7">
          <w:t xml:space="preserve">    </w:t>
        </w:r>
        <w:proofErr w:type="gramStart"/>
        <w:r w:rsidRPr="00CC5CE7">
          <w:t>Lactic acidosis</w:t>
        </w:r>
        <w:r w:rsidRPr="00CC5CE7">
          <w:br/>
          <w:t>d.</w:t>
        </w:r>
        <w:proofErr w:type="gramEnd"/>
        <w:r w:rsidRPr="00CC5CE7">
          <w:t xml:space="preserve">    </w:t>
        </w:r>
        <w:proofErr w:type="spellStart"/>
        <w:r w:rsidRPr="00CC5CE7">
          <w:t>Somulence</w:t>
        </w:r>
        <w:proofErr w:type="spellEnd"/>
      </w:ins>
    </w:p>
    <w:p w:rsidR="00CC5CE7" w:rsidRPr="00CC5CE7" w:rsidRDefault="00CC5CE7" w:rsidP="00736F0D">
      <w:pPr>
        <w:rPr>
          <w:ins w:id="282" w:author="Unknown"/>
        </w:rPr>
      </w:pPr>
      <w:ins w:id="283" w:author="Unknown">
        <w:r w:rsidRPr="00CC5CE7">
          <w:t xml:space="preserve">14.    The most serious adverse effect of </w:t>
        </w:r>
        <w:proofErr w:type="spellStart"/>
        <w:r w:rsidRPr="00CC5CE7">
          <w:t>tricyclic</w:t>
        </w:r>
        <w:proofErr w:type="spellEnd"/>
        <w:r w:rsidRPr="00CC5CE7">
          <w:t xml:space="preserve"> antidepressant (TCA) overdose is</w:t>
        </w:r>
        <w:proofErr w:type="gramStart"/>
        <w:r w:rsidRPr="00CC5CE7">
          <w:t>:</w:t>
        </w:r>
        <w:proofErr w:type="gramEnd"/>
        <w:r w:rsidRPr="00CC5CE7">
          <w:br/>
          <w:t>a.    Seizures.</w:t>
        </w:r>
        <w:r w:rsidRPr="00CC5CE7">
          <w:br/>
          <w:t>b.    Hyperpyrexia.</w:t>
        </w:r>
        <w:r w:rsidRPr="00CC5CE7">
          <w:br/>
          <w:t>c.    Metabolic acidosis.</w:t>
        </w:r>
        <w:r w:rsidRPr="00CC5CE7">
          <w:br/>
          <w:t>d.    Cardiac arrhythmias.</w:t>
        </w:r>
      </w:ins>
    </w:p>
    <w:p w:rsidR="00CC5CE7" w:rsidRPr="00CC5CE7" w:rsidRDefault="00CC5CE7" w:rsidP="00736F0D">
      <w:pPr>
        <w:rPr>
          <w:ins w:id="284" w:author="Unknown"/>
        </w:rPr>
      </w:pPr>
      <w:ins w:id="285" w:author="Unknown">
        <w:r w:rsidRPr="00CC5CE7">
          <w:t>15.    The nurse is aware that the following solutions is routinely used to flush an IV device before and after the administration of blood to a patient is</w:t>
        </w:r>
        <w:proofErr w:type="gramStart"/>
        <w:r w:rsidRPr="00CC5CE7">
          <w:t>:</w:t>
        </w:r>
        <w:proofErr w:type="gramEnd"/>
        <w:r w:rsidRPr="00CC5CE7">
          <w:br/>
          <w:t>a.    0.9 percent sodium chloride</w:t>
        </w:r>
        <w:r w:rsidRPr="00CC5CE7">
          <w:br/>
          <w:t xml:space="preserve">b.    </w:t>
        </w:r>
        <w:proofErr w:type="gramStart"/>
        <w:r w:rsidRPr="00CC5CE7">
          <w:t>5 percent dextrose in water solution</w:t>
        </w:r>
        <w:r w:rsidRPr="00CC5CE7">
          <w:br/>
          <w:t>c.</w:t>
        </w:r>
        <w:proofErr w:type="gramEnd"/>
        <w:r w:rsidRPr="00CC5CE7">
          <w:t xml:space="preserve">    </w:t>
        </w:r>
        <w:proofErr w:type="gramStart"/>
        <w:r w:rsidRPr="00CC5CE7">
          <w:t>Sterile water</w:t>
        </w:r>
        <w:r w:rsidRPr="00CC5CE7">
          <w:br/>
          <w:t>d.</w:t>
        </w:r>
        <w:proofErr w:type="gramEnd"/>
        <w:r w:rsidRPr="00CC5CE7">
          <w:t>    Heparin sodium</w:t>
        </w:r>
      </w:ins>
    </w:p>
    <w:p w:rsidR="00CC5CE7" w:rsidRPr="00CC5CE7" w:rsidRDefault="00CC5CE7" w:rsidP="00736F0D">
      <w:pPr>
        <w:rPr>
          <w:ins w:id="286" w:author="Unknown"/>
        </w:rPr>
      </w:pPr>
      <w:ins w:id="287" w:author="Unknown">
        <w:r w:rsidRPr="00CC5CE7">
          <w:lastRenderedPageBreak/>
          <w:t xml:space="preserve">16.    </w:t>
        </w:r>
        <w:proofErr w:type="spellStart"/>
        <w:r w:rsidRPr="00CC5CE7">
          <w:t>Cris</w:t>
        </w:r>
        <w:proofErr w:type="spellEnd"/>
        <w:r w:rsidRPr="00CC5CE7">
          <w:t xml:space="preserve"> asks the nurse whether all donor blood products are cross-matched with the recipient to prevent a transfusion reaction. Which of the following always require cross-matching?</w:t>
        </w:r>
        <w:r w:rsidRPr="00CC5CE7">
          <w:br/>
        </w:r>
        <w:proofErr w:type="gramStart"/>
        <w:r w:rsidRPr="00CC5CE7">
          <w:t>a</w:t>
        </w:r>
        <w:proofErr w:type="gramEnd"/>
        <w:r w:rsidRPr="00CC5CE7">
          <w:t>.    packed red blood cells</w:t>
        </w:r>
        <w:r w:rsidRPr="00CC5CE7">
          <w:br/>
          <w:t xml:space="preserve">b.    </w:t>
        </w:r>
        <w:proofErr w:type="gramStart"/>
        <w:r w:rsidRPr="00CC5CE7">
          <w:t>platelets</w:t>
        </w:r>
        <w:proofErr w:type="gramEnd"/>
        <w:r w:rsidRPr="00CC5CE7">
          <w:br/>
          <w:t xml:space="preserve">c.    </w:t>
        </w:r>
        <w:proofErr w:type="gramStart"/>
        <w:r w:rsidRPr="00CC5CE7">
          <w:t>plasma</w:t>
        </w:r>
        <w:proofErr w:type="gramEnd"/>
        <w:r w:rsidRPr="00CC5CE7">
          <w:br/>
          <w:t xml:space="preserve">d.    </w:t>
        </w:r>
        <w:proofErr w:type="gramStart"/>
        <w:r w:rsidRPr="00CC5CE7">
          <w:t>granulocytes</w:t>
        </w:r>
        <w:proofErr w:type="gramEnd"/>
      </w:ins>
    </w:p>
    <w:p w:rsidR="00CC5CE7" w:rsidRPr="00CC5CE7" w:rsidRDefault="00CC5CE7" w:rsidP="00736F0D">
      <w:pPr>
        <w:rPr>
          <w:ins w:id="288" w:author="Unknown"/>
        </w:rPr>
      </w:pPr>
      <w:ins w:id="289" w:author="Unknown">
        <w:r w:rsidRPr="00CC5CE7">
          <w:t xml:space="preserve">17.   A month after receiving a blood transfusion an </w:t>
        </w:r>
        <w:proofErr w:type="spellStart"/>
        <w:r w:rsidRPr="00CC5CE7">
          <w:t>immunocompromised</w:t>
        </w:r>
        <w:proofErr w:type="spellEnd"/>
        <w:r w:rsidRPr="00CC5CE7">
          <w:t xml:space="preserve"> male patient develops fever, liver abnormalities, a rash, and diarrhea. The nurse would suspect this patient has</w:t>
        </w:r>
        <w:proofErr w:type="gramStart"/>
        <w:r w:rsidRPr="00CC5CE7">
          <w:t>:</w:t>
        </w:r>
        <w:proofErr w:type="gramEnd"/>
        <w:r w:rsidRPr="00CC5CE7">
          <w:br/>
          <w:t>a.    Nothing related to the blood transfusion.</w:t>
        </w:r>
        <w:r w:rsidRPr="00CC5CE7">
          <w:br/>
          <w:t>b.    Graft-versus-host disease (GVHD).</w:t>
        </w:r>
        <w:r w:rsidRPr="00CC5CE7">
          <w:br/>
          <w:t xml:space="preserve">c.    </w:t>
        </w:r>
        <w:proofErr w:type="spellStart"/>
        <w:r w:rsidRPr="00CC5CE7">
          <w:t>Myelosuppression</w:t>
        </w:r>
        <w:proofErr w:type="spellEnd"/>
        <w:r w:rsidRPr="00CC5CE7">
          <w:t>.</w:t>
        </w:r>
        <w:r w:rsidRPr="00CC5CE7">
          <w:br/>
          <w:t>d.    An allergic response to a recent medication.</w:t>
        </w:r>
      </w:ins>
    </w:p>
    <w:p w:rsidR="00CC5CE7" w:rsidRPr="00CC5CE7" w:rsidRDefault="00CC5CE7" w:rsidP="00736F0D">
      <w:pPr>
        <w:rPr>
          <w:ins w:id="290" w:author="Unknown"/>
        </w:rPr>
      </w:pPr>
      <w:ins w:id="291" w:author="Unknown">
        <w:r w:rsidRPr="00CC5CE7">
          <w:t>18.    Jonas comes into the local blood donation center. He says he is here to donate platelets only today. The nurse knows this process is called</w:t>
        </w:r>
        <w:proofErr w:type="gramStart"/>
        <w:r w:rsidRPr="00CC5CE7">
          <w:t>:</w:t>
        </w:r>
        <w:proofErr w:type="gramEnd"/>
        <w:r w:rsidRPr="00CC5CE7">
          <w:br/>
          <w:t>a.    Directed donation.</w:t>
        </w:r>
        <w:r w:rsidRPr="00CC5CE7">
          <w:br/>
          <w:t xml:space="preserve">b.    </w:t>
        </w:r>
        <w:proofErr w:type="spellStart"/>
        <w:r w:rsidRPr="00CC5CE7">
          <w:t>Autologous</w:t>
        </w:r>
        <w:proofErr w:type="spellEnd"/>
        <w:r w:rsidRPr="00CC5CE7">
          <w:t xml:space="preserve"> donation.</w:t>
        </w:r>
        <w:r w:rsidRPr="00CC5CE7">
          <w:br/>
          <w:t xml:space="preserve">c.    </w:t>
        </w:r>
        <w:proofErr w:type="spellStart"/>
        <w:r w:rsidRPr="00CC5CE7">
          <w:t>Allogenic</w:t>
        </w:r>
        <w:proofErr w:type="spellEnd"/>
        <w:r w:rsidRPr="00CC5CE7">
          <w:t xml:space="preserve"> donation.</w:t>
        </w:r>
        <w:r w:rsidRPr="00CC5CE7">
          <w:br/>
          <w:t xml:space="preserve">d.    </w:t>
        </w:r>
        <w:proofErr w:type="spellStart"/>
        <w:r w:rsidRPr="00CC5CE7">
          <w:t>Apheresis</w:t>
        </w:r>
        <w:proofErr w:type="spellEnd"/>
        <w:r w:rsidRPr="00CC5CE7">
          <w:t>.</w:t>
        </w:r>
      </w:ins>
    </w:p>
    <w:p w:rsidR="00CC5CE7" w:rsidRPr="00CC5CE7" w:rsidRDefault="00CC5CE7" w:rsidP="00736F0D">
      <w:pPr>
        <w:rPr>
          <w:ins w:id="292" w:author="Unknown"/>
        </w:rPr>
      </w:pPr>
      <w:ins w:id="293" w:author="Unknown">
        <w:r w:rsidRPr="00CC5CE7">
          <w:t>19.    Nurse Bryan knows that the age group that uses the most units of blood and blood products is</w:t>
        </w:r>
        <w:proofErr w:type="gramStart"/>
        <w:r w:rsidRPr="00CC5CE7">
          <w:t>:</w:t>
        </w:r>
        <w:proofErr w:type="gramEnd"/>
        <w:r w:rsidRPr="00CC5CE7">
          <w:br/>
          <w:t>a.    Premature infants.</w:t>
        </w:r>
        <w:r w:rsidRPr="00CC5CE7">
          <w:br/>
          <w:t>b.    Children ages 1-20 years.</w:t>
        </w:r>
        <w:r w:rsidRPr="00CC5CE7">
          <w:br/>
          <w:t>c.    Adults ages 21-64 years.</w:t>
        </w:r>
        <w:r w:rsidRPr="00CC5CE7">
          <w:br/>
          <w:t>d.    The elderly above age 65 years.</w:t>
        </w:r>
      </w:ins>
    </w:p>
    <w:p w:rsidR="00CC5CE7" w:rsidRPr="00CC5CE7" w:rsidRDefault="00CC5CE7" w:rsidP="00736F0D">
      <w:pPr>
        <w:rPr>
          <w:ins w:id="294" w:author="Unknown"/>
        </w:rPr>
      </w:pPr>
      <w:ins w:id="295" w:author="Unknown">
        <w:r w:rsidRPr="00CC5CE7">
          <w:t xml:space="preserve">20.    A child is admitted with a serious infection. After two days of antibiotics, he is severely </w:t>
        </w:r>
        <w:proofErr w:type="spellStart"/>
        <w:r w:rsidRPr="00CC5CE7">
          <w:t>neutropenic</w:t>
        </w:r>
        <w:proofErr w:type="spellEnd"/>
        <w:r w:rsidRPr="00CC5CE7">
          <w:t>. The physician orders granulocyte transfusions for the next four days. The mother asks the nurse why? The nurse responds:</w:t>
        </w:r>
        <w:r w:rsidRPr="00CC5CE7">
          <w:br/>
        </w:r>
      </w:ins>
      <w:r w:rsidR="007571A3">
        <w:t xml:space="preserve"> </w:t>
      </w:r>
      <w:ins w:id="296" w:author="Unknown">
        <w:r w:rsidRPr="00CC5CE7">
          <w:t>a.    “This is the only treatment left to offer the child.”</w:t>
        </w:r>
        <w:r w:rsidRPr="00CC5CE7">
          <w:br/>
        </w:r>
        <w:proofErr w:type="gramStart"/>
        <w:r w:rsidRPr="00CC5CE7">
          <w:t>b.    “This therapy is fast and reliable in treating infections in children.”</w:t>
        </w:r>
        <w:proofErr w:type="gramEnd"/>
        <w:r w:rsidRPr="00CC5CE7">
          <w:br/>
          <w:t>c.    “The physician will have to explain his rationale to you.”</w:t>
        </w:r>
        <w:r w:rsidRPr="00CC5CE7">
          <w:br/>
          <w:t>d.    “Granulocyte transfusions replenish the low white blood cells until the body can produce its own.”</w:t>
        </w:r>
      </w:ins>
    </w:p>
    <w:p w:rsidR="00CC5CE7" w:rsidRPr="00CC5CE7" w:rsidRDefault="00CC5CE7" w:rsidP="00736F0D">
      <w:pPr>
        <w:rPr>
          <w:ins w:id="297" w:author="Unknown"/>
        </w:rPr>
      </w:pPr>
      <w:ins w:id="298" w:author="Unknown">
        <w:r w:rsidRPr="00CC5CE7">
          <w:t xml:space="preserve">21.    A neighbor tells </w:t>
        </w:r>
        <w:proofErr w:type="gramStart"/>
        <w:r w:rsidRPr="00CC5CE7">
          <w:t>nurse</w:t>
        </w:r>
        <w:proofErr w:type="gramEnd"/>
        <w:r w:rsidRPr="00CC5CE7">
          <w:t xml:space="preserve"> Maureen he has to have surgery and is reluctant to have any blood product transfusions because of a fear of contracting an infection. He asks the nurse what are his options. The nurse teaches the person that the safest blood product is</w:t>
        </w:r>
        <w:proofErr w:type="gramStart"/>
        <w:r w:rsidRPr="00CC5CE7">
          <w:t>:</w:t>
        </w:r>
        <w:proofErr w:type="gramEnd"/>
        <w:r w:rsidRPr="00CC5CE7">
          <w:br/>
          <w:t xml:space="preserve">a.    An </w:t>
        </w:r>
        <w:proofErr w:type="spellStart"/>
        <w:r w:rsidRPr="00CC5CE7">
          <w:t>allogenic</w:t>
        </w:r>
        <w:proofErr w:type="spellEnd"/>
        <w:r w:rsidRPr="00CC5CE7">
          <w:t xml:space="preserve"> product.</w:t>
        </w:r>
        <w:r w:rsidRPr="00CC5CE7">
          <w:br/>
          <w:t>b.    A directed donation product.</w:t>
        </w:r>
        <w:r w:rsidRPr="00CC5CE7">
          <w:br/>
          <w:t xml:space="preserve">c.    An </w:t>
        </w:r>
        <w:proofErr w:type="spellStart"/>
        <w:r w:rsidRPr="00CC5CE7">
          <w:t>autologous</w:t>
        </w:r>
        <w:proofErr w:type="spellEnd"/>
        <w:r w:rsidRPr="00CC5CE7">
          <w:t xml:space="preserve"> product.</w:t>
        </w:r>
        <w:r w:rsidRPr="00CC5CE7">
          <w:br/>
          <w:t>d.    A cross-matched product.</w:t>
        </w:r>
      </w:ins>
    </w:p>
    <w:p w:rsidR="00CC5CE7" w:rsidRPr="00CC5CE7" w:rsidRDefault="00CC5CE7" w:rsidP="00736F0D">
      <w:pPr>
        <w:rPr>
          <w:ins w:id="299" w:author="Unknown"/>
        </w:rPr>
      </w:pPr>
      <w:ins w:id="300" w:author="Unknown">
        <w:r w:rsidRPr="00CC5CE7">
          <w:t xml:space="preserve">22.    A severely </w:t>
        </w:r>
        <w:proofErr w:type="spellStart"/>
        <w:r w:rsidRPr="00CC5CE7">
          <w:t>immunocompromised</w:t>
        </w:r>
        <w:proofErr w:type="spellEnd"/>
        <w:r w:rsidRPr="00CC5CE7">
          <w:t xml:space="preserve"> female patient requires a blood transfusion. To prevent GVHD, the physician will order</w:t>
        </w:r>
        <w:proofErr w:type="gramStart"/>
        <w:r w:rsidRPr="00CC5CE7">
          <w:t>:</w:t>
        </w:r>
        <w:proofErr w:type="gramEnd"/>
        <w:r w:rsidRPr="00CC5CE7">
          <w:br/>
          <w:t xml:space="preserve">a.    </w:t>
        </w:r>
        <w:proofErr w:type="spellStart"/>
        <w:r w:rsidRPr="00CC5CE7">
          <w:t>Diphenhydramine</w:t>
        </w:r>
        <w:proofErr w:type="spellEnd"/>
        <w:r w:rsidRPr="00CC5CE7">
          <w:t xml:space="preserve"> hydrochloride (Benadryl).</w:t>
        </w:r>
        <w:r w:rsidRPr="00CC5CE7">
          <w:br/>
        </w:r>
        <w:r w:rsidRPr="00CC5CE7">
          <w:lastRenderedPageBreak/>
          <w:t>b.    The transfusion to be administered slowly over several hours.</w:t>
        </w:r>
        <w:r w:rsidRPr="00CC5CE7">
          <w:br/>
          <w:t>c.    Irradiation of the donor blood.</w:t>
        </w:r>
        <w:r w:rsidRPr="00CC5CE7">
          <w:br/>
          <w:t>d.    Acetaminophen (Tylenol).</w:t>
        </w:r>
      </w:ins>
    </w:p>
    <w:p w:rsidR="00CC5CE7" w:rsidRPr="00CC5CE7" w:rsidRDefault="00CC5CE7" w:rsidP="00736F0D">
      <w:pPr>
        <w:rPr>
          <w:ins w:id="301" w:author="Unknown"/>
        </w:rPr>
      </w:pPr>
      <w:ins w:id="302" w:author="Unknown">
        <w:r w:rsidRPr="00CC5CE7">
          <w:t>23.    Louie who is to receive a blood transfusion asks the nurse what is the most common type of infection he could receive from the transfusion. The nurse teaches him that approximately 1 in 250,000 patients contract</w:t>
        </w:r>
        <w:proofErr w:type="gramStart"/>
        <w:r w:rsidRPr="00CC5CE7">
          <w:t>:</w:t>
        </w:r>
        <w:proofErr w:type="gramEnd"/>
        <w:r w:rsidRPr="00CC5CE7">
          <w:br/>
          <w:t>a.    Human immunodeficiency disease (HIV).</w:t>
        </w:r>
        <w:r w:rsidRPr="00CC5CE7">
          <w:br/>
        </w:r>
        <w:proofErr w:type="gramStart"/>
        <w:r w:rsidRPr="00CC5CE7">
          <w:t>b</w:t>
        </w:r>
        <w:proofErr w:type="gramEnd"/>
        <w:r w:rsidRPr="00CC5CE7">
          <w:t>.    Hepatitis C infection.</w:t>
        </w:r>
        <w:r w:rsidRPr="00CC5CE7">
          <w:br/>
          <w:t>c.    Hepatitis B infection.</w:t>
        </w:r>
        <w:r w:rsidRPr="00CC5CE7">
          <w:br/>
        </w:r>
        <w:proofErr w:type="gramStart"/>
        <w:r w:rsidRPr="00CC5CE7">
          <w:t>d.    West</w:t>
        </w:r>
        <w:proofErr w:type="gramEnd"/>
        <w:r w:rsidRPr="00CC5CE7">
          <w:t xml:space="preserve"> Nile viral disease.</w:t>
        </w:r>
      </w:ins>
    </w:p>
    <w:p w:rsidR="00CC5CE7" w:rsidRPr="00CC5CE7" w:rsidRDefault="00CC5CE7" w:rsidP="00736F0D">
      <w:pPr>
        <w:rPr>
          <w:ins w:id="303" w:author="Unknown"/>
        </w:rPr>
      </w:pPr>
      <w:ins w:id="304" w:author="Unknown">
        <w:r w:rsidRPr="00CC5CE7">
          <w:t xml:space="preserve">24.    A male patient with blood type AB, </w:t>
        </w:r>
        <w:proofErr w:type="spellStart"/>
        <w:r w:rsidRPr="00CC5CE7">
          <w:t>Rh</w:t>
        </w:r>
        <w:proofErr w:type="spellEnd"/>
        <w:r w:rsidRPr="00CC5CE7">
          <w:t xml:space="preserve"> factor positive needs a blood transfusion. The Transfusion Service (blood bank) sends type O, </w:t>
        </w:r>
        <w:proofErr w:type="spellStart"/>
        <w:r w:rsidRPr="00CC5CE7">
          <w:t>Rh</w:t>
        </w:r>
        <w:proofErr w:type="spellEnd"/>
        <w:r w:rsidRPr="00CC5CE7">
          <w:t xml:space="preserve"> factor negative blood to the unit for the nurse to infuse into this patient. The nurse knows that</w:t>
        </w:r>
        <w:proofErr w:type="gramStart"/>
        <w:r w:rsidRPr="00CC5CE7">
          <w:t>:</w:t>
        </w:r>
        <w:proofErr w:type="gramEnd"/>
        <w:r w:rsidRPr="00CC5CE7">
          <w:br/>
          <w:t>a.    This donor blood is incompatible with the patient’s blood.</w:t>
        </w:r>
        <w:r w:rsidRPr="00CC5CE7">
          <w:br/>
          <w:t xml:space="preserve">b.    </w:t>
        </w:r>
        <w:proofErr w:type="spellStart"/>
        <w:r w:rsidRPr="00CC5CE7">
          <w:t>Premedicating</w:t>
        </w:r>
        <w:proofErr w:type="spellEnd"/>
        <w:r w:rsidRPr="00CC5CE7">
          <w:t xml:space="preserve"> the patient with </w:t>
        </w:r>
        <w:proofErr w:type="spellStart"/>
        <w:r w:rsidRPr="00CC5CE7">
          <w:t>diphenhydramine</w:t>
        </w:r>
        <w:proofErr w:type="spellEnd"/>
        <w:r w:rsidRPr="00CC5CE7">
          <w:t xml:space="preserve"> hydrochloride (Benadryl) and acetaminophen (Tylenol) will prevent any transfusion reactions or side effects.</w:t>
        </w:r>
        <w:r w:rsidRPr="00CC5CE7">
          <w:br/>
          <w:t>c.    This is a compatible match.</w:t>
        </w:r>
        <w:r w:rsidRPr="00CC5CE7">
          <w:br/>
          <w:t xml:space="preserve">d.    The patient is at minimal risk receiving this product since it is the first time he has been transfused with type O, </w:t>
        </w:r>
        <w:proofErr w:type="spellStart"/>
        <w:r w:rsidRPr="00CC5CE7">
          <w:t>Rh</w:t>
        </w:r>
        <w:proofErr w:type="spellEnd"/>
        <w:r w:rsidRPr="00CC5CE7">
          <w:t xml:space="preserve"> negative blood.</w:t>
        </w:r>
      </w:ins>
    </w:p>
    <w:p w:rsidR="00CC5CE7" w:rsidRPr="00CC5CE7" w:rsidRDefault="00CC5CE7" w:rsidP="00736F0D">
      <w:pPr>
        <w:rPr>
          <w:ins w:id="305" w:author="Unknown"/>
        </w:rPr>
      </w:pPr>
      <w:ins w:id="306" w:author="Unknown">
        <w:r w:rsidRPr="00CC5CE7">
          <w:t>25.    Dr. Rodriguez orders 250 milliliters of packed red blood cells (RBC) for a patient. This therapy is administered for treatment of</w:t>
        </w:r>
        <w:proofErr w:type="gramStart"/>
        <w:r w:rsidRPr="00CC5CE7">
          <w:t>:</w:t>
        </w:r>
        <w:proofErr w:type="gramEnd"/>
        <w:r w:rsidRPr="00CC5CE7">
          <w:br/>
          <w:t>a.    Thrombocytopenia.</w:t>
        </w:r>
        <w:r w:rsidRPr="00CC5CE7">
          <w:br/>
          <w:t>b.    Anemia.</w:t>
        </w:r>
        <w:r w:rsidRPr="00CC5CE7">
          <w:br/>
          <w:t xml:space="preserve">c.    </w:t>
        </w:r>
        <w:proofErr w:type="spellStart"/>
        <w:r w:rsidRPr="00CC5CE7">
          <w:t>Leukopenia</w:t>
        </w:r>
        <w:proofErr w:type="spellEnd"/>
        <w:r w:rsidRPr="00CC5CE7">
          <w:t>.</w:t>
        </w:r>
        <w:r w:rsidRPr="00CC5CE7">
          <w:br/>
          <w:t xml:space="preserve">d.    </w:t>
        </w:r>
        <w:proofErr w:type="spellStart"/>
        <w:r w:rsidRPr="00CC5CE7">
          <w:t>Hypoalbuminemia</w:t>
        </w:r>
        <w:proofErr w:type="spellEnd"/>
        <w:r w:rsidRPr="00CC5CE7">
          <w:t>.</w:t>
        </w:r>
      </w:ins>
    </w:p>
    <w:p w:rsidR="00CC5CE7" w:rsidRPr="00CC5CE7" w:rsidRDefault="00CC5CE7" w:rsidP="00736F0D">
      <w:pPr>
        <w:rPr>
          <w:ins w:id="307" w:author="Unknown"/>
        </w:rPr>
      </w:pPr>
      <w:ins w:id="308" w:author="Unknown">
        <w:r w:rsidRPr="00CC5CE7">
          <w:t>26.    A female patient needs a whole blood transfusion. In order for transfusion services (the blood bank) to prepare the correct product a sample of the patient’s blood must be obtained for</w:t>
        </w:r>
        <w:proofErr w:type="gramStart"/>
        <w:r w:rsidRPr="00CC5CE7">
          <w:t>:</w:t>
        </w:r>
        <w:proofErr w:type="gramEnd"/>
        <w:r w:rsidRPr="00CC5CE7">
          <w:br/>
          <w:t>a.    A complete blood count and differential.</w:t>
        </w:r>
        <w:r w:rsidRPr="00CC5CE7">
          <w:br/>
          <w:t>b.    A blood type and cross-match.</w:t>
        </w:r>
        <w:r w:rsidRPr="00CC5CE7">
          <w:br/>
          <w:t>c.    A blood culture and sensitivity.</w:t>
        </w:r>
        <w:r w:rsidRPr="00CC5CE7">
          <w:br/>
          <w:t>d.    A blood type and antibody screen.</w:t>
        </w:r>
      </w:ins>
    </w:p>
    <w:p w:rsidR="00CC5CE7" w:rsidRPr="00CC5CE7" w:rsidRDefault="00CC5CE7" w:rsidP="00736F0D">
      <w:pPr>
        <w:rPr>
          <w:ins w:id="309" w:author="Unknown"/>
        </w:rPr>
      </w:pPr>
      <w:ins w:id="310" w:author="Unknown">
        <w:r w:rsidRPr="00CC5CE7">
          <w:t>27.    A male patient needs to receive a unit of whole blood. What type of intravenous (IV) device should the nurse consider starting?</w:t>
        </w:r>
        <w:r w:rsidRPr="00CC5CE7">
          <w:br/>
          <w:t>a.    A small catheter to decrease patient discomfort</w:t>
        </w:r>
        <w:r w:rsidRPr="00CC5CE7">
          <w:br/>
          <w:t>b.    The type of IV device the patient has had in the past, which worked well</w:t>
        </w:r>
        <w:r w:rsidRPr="00CC5CE7">
          <w:br/>
          <w:t xml:space="preserve">c.    </w:t>
        </w:r>
        <w:proofErr w:type="gramStart"/>
        <w:r w:rsidRPr="00CC5CE7">
          <w:t>A large bore catheter</w:t>
        </w:r>
        <w:r w:rsidRPr="00CC5CE7">
          <w:br/>
          <w:t>d.</w:t>
        </w:r>
        <w:proofErr w:type="gramEnd"/>
        <w:r w:rsidRPr="00CC5CE7">
          <w:t>    The type of device the physician prefers</w:t>
        </w:r>
      </w:ins>
    </w:p>
    <w:p w:rsidR="00CC5CE7" w:rsidRPr="00CC5CE7" w:rsidRDefault="00CC5CE7" w:rsidP="00736F0D">
      <w:pPr>
        <w:rPr>
          <w:ins w:id="311" w:author="Unknown"/>
        </w:rPr>
      </w:pPr>
      <w:ins w:id="312" w:author="Unknown">
        <w:r w:rsidRPr="00CC5CE7">
          <w:t>28.    Dr. Smith orders a gram of human salt poor albumin product for a patient. The product is available in a 50 milliliter vial with a concentration of 25 percent. What dosage will the nurse administer?</w:t>
        </w:r>
        <w:r w:rsidRPr="00CC5CE7">
          <w:br/>
          <w:t>a.    The nurse should use the entire 50 milliliter vial.</w:t>
        </w:r>
        <w:r w:rsidRPr="00CC5CE7">
          <w:br/>
          <w:t>b.    The nurse should determine the volume to administer from the physician.</w:t>
        </w:r>
        <w:r w:rsidRPr="00CC5CE7">
          <w:br/>
        </w:r>
        <w:r w:rsidRPr="00CC5CE7">
          <w:lastRenderedPageBreak/>
          <w:t>c.    This concentration of product should not be used.</w:t>
        </w:r>
        <w:r w:rsidRPr="00CC5CE7">
          <w:br/>
          <w:t>d.    The nurse will administer 4 milliliters.</w:t>
        </w:r>
      </w:ins>
    </w:p>
    <w:p w:rsidR="00CC5CE7" w:rsidRPr="00CC5CE7" w:rsidRDefault="00CC5CE7" w:rsidP="00736F0D">
      <w:pPr>
        <w:rPr>
          <w:ins w:id="313" w:author="Unknown"/>
        </w:rPr>
      </w:pPr>
      <w:ins w:id="314" w:author="Unknown">
        <w:r w:rsidRPr="00CC5CE7">
          <w:t>29.    Central venous access devices (CVADs) are frequently utilized to administer chemotherapy. What is a distinct advantage of using the CVAD for chemotherapeutic agent administration?</w:t>
        </w:r>
        <w:r w:rsidRPr="00CC5CE7">
          <w:br/>
          <w:t>a.    CVADs are less expensive than a peripheral IV.</w:t>
        </w:r>
        <w:r w:rsidRPr="00CC5CE7">
          <w:br/>
          <w:t>b.    Once a week administration is possible.</w:t>
        </w:r>
        <w:r w:rsidRPr="00CC5CE7">
          <w:br/>
          <w:t>c.    Caustic agents in small veins can be avoided.</w:t>
        </w:r>
        <w:r w:rsidRPr="00CC5CE7">
          <w:br/>
          <w:t>d.    The patient or his family can administer the drug at home.</w:t>
        </w:r>
      </w:ins>
    </w:p>
    <w:p w:rsidR="00CC5CE7" w:rsidRPr="00CC5CE7" w:rsidRDefault="00CC5CE7" w:rsidP="00736F0D">
      <w:pPr>
        <w:rPr>
          <w:ins w:id="315" w:author="Unknown"/>
        </w:rPr>
      </w:pPr>
      <w:ins w:id="316" w:author="Unknown">
        <w:r w:rsidRPr="00CC5CE7">
          <w:t>30.    A female patient’s central venous access device (CVAD) becomes infected. Why would the physician order antibiotics to be given through the line rather than through a peripheral IV line?</w:t>
        </w:r>
        <w:r w:rsidRPr="00CC5CE7">
          <w:br/>
          <w:t>a.    To prevent infiltration of the peripheral line</w:t>
        </w:r>
        <w:r w:rsidRPr="00CC5CE7">
          <w:br/>
          <w:t>b.    To reduce the pain and discomfort associated with antibiotic administration in a small vein</w:t>
        </w:r>
        <w:r w:rsidRPr="00CC5CE7">
          <w:br/>
          <w:t>c.    To lessen the chance of an allergic reaction to the antibiotic</w:t>
        </w:r>
        <w:r w:rsidRPr="00CC5CE7">
          <w:br/>
          <w:t xml:space="preserve">d.    To attempt to sterilize the catheter </w:t>
        </w:r>
      </w:ins>
    </w:p>
    <w:p w:rsidR="00D605B8" w:rsidRPr="00D605B8" w:rsidRDefault="001221F5" w:rsidP="00736F0D">
      <w:pPr>
        <w:rPr>
          <w:ins w:id="317" w:author="Unknown"/>
        </w:rPr>
      </w:pPr>
      <w:ins w:id="318" w:author="Unknown">
        <w:r w:rsidRPr="00D605B8">
          <w:fldChar w:fldCharType="begin"/>
        </w:r>
        <w:r w:rsidR="00D605B8" w:rsidRPr="00D605B8">
          <w:instrText xml:space="preserve"> HYPERLINK "http://nclexreviewers.com/nclex-sample-questions/pharmacology/pharmacology-questions-part-1-answers-and-rationale.html" \o "Permanent Link to Pharmacology Questions Part 1 Answers and Rationale" </w:instrText>
        </w:r>
        <w:r w:rsidRPr="00D605B8">
          <w:fldChar w:fldCharType="separate"/>
        </w:r>
        <w:r w:rsidR="00D605B8" w:rsidRPr="00D605B8">
          <w:rPr>
            <w:color w:val="0000FF"/>
            <w:u w:val="single"/>
          </w:rPr>
          <w:t>Pharmacology Questions Part 1 Answers and Rationale</w:t>
        </w:r>
        <w:r w:rsidRPr="00D605B8">
          <w:fldChar w:fldCharType="end"/>
        </w:r>
      </w:ins>
    </w:p>
    <w:p w:rsidR="00D605B8" w:rsidRPr="00D605B8" w:rsidRDefault="001221F5" w:rsidP="00736F0D">
      <w:pPr>
        <w:rPr>
          <w:ins w:id="319" w:author="Unknown"/>
        </w:rPr>
      </w:pPr>
      <w:ins w:id="320" w:author="Unknown">
        <w:r w:rsidRPr="00D605B8">
          <w:fldChar w:fldCharType="begin"/>
        </w:r>
        <w:r w:rsidR="00D605B8" w:rsidRPr="00D605B8">
          <w:instrText xml:space="preserve"> HYPERLINK "http://nclexreviewers.com/nclex-sample-questions/pharmacology/pharmacology-questions-part-1.html" </w:instrText>
        </w:r>
        <w:r w:rsidRPr="00D605B8">
          <w:fldChar w:fldCharType="separate"/>
        </w:r>
        <w:r w:rsidR="00D605B8" w:rsidRPr="00D605B8">
          <w:rPr>
            <w:color w:val="0000FF"/>
            <w:u w:val="single"/>
          </w:rPr>
          <w:t>View Questions</w:t>
        </w:r>
        <w:r w:rsidRPr="00D605B8">
          <w:fldChar w:fldCharType="end"/>
        </w:r>
      </w:ins>
    </w:p>
    <w:p w:rsidR="00D605B8" w:rsidRPr="00D605B8" w:rsidRDefault="00D605B8" w:rsidP="00736F0D">
      <w:pPr>
        <w:rPr>
          <w:ins w:id="321" w:author="Unknown"/>
        </w:rPr>
      </w:pPr>
      <w:ins w:id="322" w:author="Unknown">
        <w:r w:rsidRPr="00D605B8">
          <w:t>Answer B. Acetaminophen is extensively metabolized by pathways in the liver. Toxic doses of acetaminophen deplete hepatic glutathione, resulting in accumulation of the intermediate agent, quinine, which leads to hepatic necrosis. Prolonged use of acetaminophen may result in an increased risk of renal dysfunction, but a single overdose does not precipitate life-threatening problems in the respiratory system, renal system, or adrenal glands.</w:t>
        </w:r>
      </w:ins>
    </w:p>
    <w:p w:rsidR="00D605B8" w:rsidRPr="00D605B8" w:rsidRDefault="00D605B8" w:rsidP="00736F0D">
      <w:pPr>
        <w:rPr>
          <w:ins w:id="323" w:author="Unknown"/>
        </w:rPr>
      </w:pPr>
      <w:ins w:id="324" w:author="Unknown">
        <w:r w:rsidRPr="00D605B8">
          <w:t xml:space="preserve">Answer B. Topical agents produce a localized, rather than systemic effect. When treating atopic dermatitis with a steroidal preparation, the site is vulnerable to invasion by organisms. Viruses, such as herpes simplex or </w:t>
        </w:r>
        <w:proofErr w:type="spellStart"/>
        <w:r w:rsidRPr="00D605B8">
          <w:t>varicella</w:t>
        </w:r>
        <w:proofErr w:type="spellEnd"/>
        <w:r w:rsidRPr="00D605B8">
          <w:t>-zoster, present a risk of disseminated infection. Educate the patient using topical corticosteroids to avoid crowds or people known to have infections and to report even minor signs of an infection. Topical corticosteroid usage results in little danger of concurrent infection with these agents.</w:t>
        </w:r>
      </w:ins>
    </w:p>
    <w:p w:rsidR="00D605B8" w:rsidRPr="00D605B8" w:rsidRDefault="00D605B8" w:rsidP="00736F0D">
      <w:pPr>
        <w:rPr>
          <w:ins w:id="325" w:author="Unknown"/>
        </w:rPr>
      </w:pPr>
      <w:ins w:id="326" w:author="Unknown">
        <w:r w:rsidRPr="00D605B8">
          <w:t>Answer C. Typically, first generation OTC antihistamines have a sedating effect because of passage into the CNS. However, in some individuals, especially infants and children, paradoxical CNS stimulation occurs and is manifested by excitement, euphoria, restlessness, and confusion. For this reason, use of first generation OTC antihistamines has declined, and second generation product usage has increased. Reye’s syndrome is a systemic response to a virus. First generation OTC antihistamines do not exhibit a cholinergic effect. Nausea and diarrhea are uncommon when first generation OTC antihistamines are taken.</w:t>
        </w:r>
      </w:ins>
    </w:p>
    <w:p w:rsidR="00D605B8" w:rsidRPr="00D605B8" w:rsidRDefault="00D605B8" w:rsidP="00736F0D">
      <w:pPr>
        <w:rPr>
          <w:ins w:id="327" w:author="Unknown"/>
        </w:rPr>
      </w:pPr>
      <w:ins w:id="328" w:author="Unknown">
        <w:r w:rsidRPr="00D605B8">
          <w:t xml:space="preserve">Answer C. Virus-infected children who are given aspirin to manage pain, fever, and inflammation are at an increased risk of developing Reye’s syndrome. Use of acetaminophen has not been associated with Reye’s syndrome and can be safely given to patients with fever due to viral illnesses. Ibuprofen adverse effects include GI irritation and bleeding, and in toxic doses, both renal and hepatic </w:t>
        </w:r>
        <w:proofErr w:type="gramStart"/>
        <w:r w:rsidRPr="00D605B8">
          <w:t>failure are</w:t>
        </w:r>
        <w:proofErr w:type="gramEnd"/>
        <w:r w:rsidRPr="00D605B8">
          <w:t xml:space="preserve"> reported. However, ibuprofen has not been associated with the onset of </w:t>
        </w:r>
        <w:r w:rsidRPr="00D605B8">
          <w:lastRenderedPageBreak/>
          <w:t xml:space="preserve">Reye’s disease. </w:t>
        </w:r>
        <w:proofErr w:type="spellStart"/>
        <w:r w:rsidRPr="00D605B8">
          <w:t>Brompheniramine</w:t>
        </w:r>
        <w:proofErr w:type="spellEnd"/>
        <w:r w:rsidRPr="00D605B8">
          <w:t>/</w:t>
        </w:r>
        <w:proofErr w:type="spellStart"/>
        <w:r w:rsidRPr="00D605B8">
          <w:t>psudoephedrine</w:t>
        </w:r>
        <w:proofErr w:type="spellEnd"/>
        <w:r w:rsidRPr="00D605B8">
          <w:t xml:space="preserve"> contains a first generation OTC antihistamine and a decongestant. Neither agent has been associated with the development of Reye’s syndrome.</w:t>
        </w:r>
      </w:ins>
    </w:p>
    <w:p w:rsidR="00D605B8" w:rsidRPr="00D605B8" w:rsidRDefault="00D605B8" w:rsidP="00736F0D">
      <w:pPr>
        <w:rPr>
          <w:ins w:id="329" w:author="Unknown"/>
        </w:rPr>
      </w:pPr>
      <w:ins w:id="330" w:author="Unknown">
        <w:r w:rsidRPr="00D605B8">
          <w:t>Answer B. Some types of contrast media contain iodine as an ingredient. Shellfish also contain significant amounts of iodine. Therefore, a patient who is allergic to iodine will exhibit an allergic response to both iodine containing contrast media and shellfish. These products do not contain iodine.</w:t>
        </w:r>
      </w:ins>
    </w:p>
    <w:p w:rsidR="00D605B8" w:rsidRPr="00D605B8" w:rsidRDefault="00D605B8" w:rsidP="00736F0D">
      <w:pPr>
        <w:rPr>
          <w:ins w:id="331" w:author="Unknown"/>
        </w:rPr>
      </w:pPr>
      <w:ins w:id="332" w:author="Unknown">
        <w:r w:rsidRPr="00D605B8">
          <w:t xml:space="preserve">Answer D. The measles portion of the MMR vaccine is grown in chick embryo cells. The current MMR vaccine does not contain a significant amount of egg proteins, and even children with dramatic egg allergies are extremely unlikely to have an anaphylactic reaction. However, patients that do respond to egg contact with anaphylaxis should be in a medically controlled setting where full resuscitation efforts can be administered if anaphylaxis results. The vaccines in options </w:t>
        </w:r>
        <w:proofErr w:type="spellStart"/>
        <w:r w:rsidRPr="00D605B8">
          <w:t>a</w:t>
        </w:r>
        <w:proofErr w:type="gramStart"/>
        <w:r w:rsidRPr="00D605B8">
          <w:t>,b</w:t>
        </w:r>
        <w:proofErr w:type="spellEnd"/>
        <w:proofErr w:type="gramEnd"/>
        <w:r w:rsidRPr="00D605B8">
          <w:t xml:space="preserve"> and c do not contain egg protein.</w:t>
        </w:r>
      </w:ins>
    </w:p>
    <w:p w:rsidR="00D605B8" w:rsidRPr="00D605B8" w:rsidRDefault="00D605B8" w:rsidP="00736F0D">
      <w:pPr>
        <w:rPr>
          <w:ins w:id="333" w:author="Unknown"/>
        </w:rPr>
      </w:pPr>
      <w:ins w:id="334" w:author="Unknown">
        <w:r w:rsidRPr="00D605B8">
          <w:t xml:space="preserve">Answer A. </w:t>
        </w:r>
        <w:proofErr w:type="spellStart"/>
        <w:r w:rsidRPr="00D605B8">
          <w:t>IgE</w:t>
        </w:r>
        <w:proofErr w:type="spellEnd"/>
        <w:r w:rsidRPr="00D605B8">
          <w:t>, the least common serum immunoglobulin (</w:t>
        </w:r>
        <w:proofErr w:type="spellStart"/>
        <w:r w:rsidRPr="00D605B8">
          <w:t>Ig</w:t>
        </w:r>
        <w:proofErr w:type="spellEnd"/>
        <w:r w:rsidRPr="00D605B8">
          <w:t xml:space="preserve">) binds very tightly to receptors on </w:t>
        </w:r>
        <w:proofErr w:type="spellStart"/>
        <w:r w:rsidRPr="00D605B8">
          <w:t>basophils</w:t>
        </w:r>
        <w:proofErr w:type="spellEnd"/>
        <w:r w:rsidRPr="00D605B8">
          <w:t xml:space="preserve"> and mast cells and is involved in allergic reactions. Binding of the allergen to the </w:t>
        </w:r>
        <w:proofErr w:type="spellStart"/>
        <w:r w:rsidRPr="00D605B8">
          <w:t>IgE</w:t>
        </w:r>
        <w:proofErr w:type="spellEnd"/>
        <w:r w:rsidRPr="00D605B8">
          <w:t xml:space="preserve"> on the cells results in the release of various pharmacological mediators that result in allergic symptoms. </w:t>
        </w:r>
        <w:proofErr w:type="spellStart"/>
        <w:r w:rsidRPr="00D605B8">
          <w:t>IgG</w:t>
        </w:r>
        <w:proofErr w:type="spellEnd"/>
        <w:r w:rsidRPr="00D605B8">
          <w:t xml:space="preserve"> is the major </w:t>
        </w:r>
        <w:proofErr w:type="spellStart"/>
        <w:r w:rsidRPr="00D605B8">
          <w:t>Ig</w:t>
        </w:r>
        <w:proofErr w:type="spellEnd"/>
        <w:r w:rsidRPr="00D605B8">
          <w:t xml:space="preserve"> (75 percent of serum </w:t>
        </w:r>
        <w:proofErr w:type="spellStart"/>
        <w:r w:rsidRPr="00D605B8">
          <w:t>Ig</w:t>
        </w:r>
        <w:proofErr w:type="spellEnd"/>
        <w:r w:rsidRPr="00D605B8">
          <w:t xml:space="preserve"> is </w:t>
        </w:r>
        <w:proofErr w:type="spellStart"/>
        <w:r w:rsidRPr="00D605B8">
          <w:t>IgG</w:t>
        </w:r>
        <w:proofErr w:type="spellEnd"/>
        <w:r w:rsidRPr="00D605B8">
          <w:t xml:space="preserve">). Most versatile </w:t>
        </w:r>
        <w:proofErr w:type="spellStart"/>
        <w:r w:rsidRPr="00D605B8">
          <w:t>Ig</w:t>
        </w:r>
        <w:proofErr w:type="spellEnd"/>
        <w:r w:rsidRPr="00D605B8">
          <w:t xml:space="preserve"> because it is capable of carrying out all of the functions of </w:t>
        </w:r>
        <w:proofErr w:type="spellStart"/>
        <w:r w:rsidRPr="00D605B8">
          <w:t>Ig</w:t>
        </w:r>
        <w:proofErr w:type="spellEnd"/>
        <w:r w:rsidRPr="00D605B8">
          <w:t xml:space="preserve"> molecules. </w:t>
        </w:r>
        <w:proofErr w:type="spellStart"/>
        <w:r w:rsidRPr="00D605B8">
          <w:t>IgG</w:t>
        </w:r>
        <w:proofErr w:type="spellEnd"/>
        <w:r w:rsidRPr="00D605B8">
          <w:t xml:space="preserve"> is the only class of </w:t>
        </w:r>
        <w:proofErr w:type="spellStart"/>
        <w:r w:rsidRPr="00D605B8">
          <w:t>Ig</w:t>
        </w:r>
        <w:proofErr w:type="spellEnd"/>
        <w:r w:rsidRPr="00D605B8">
          <w:t xml:space="preserve"> that crosses the placenta. It is an </w:t>
        </w:r>
        <w:proofErr w:type="spellStart"/>
        <w:r w:rsidRPr="00D605B8">
          <w:t>opsonin</w:t>
        </w:r>
        <w:proofErr w:type="spellEnd"/>
        <w:r w:rsidRPr="00D605B8">
          <w:t xml:space="preserve">, a substance that enhances </w:t>
        </w:r>
        <w:proofErr w:type="spellStart"/>
        <w:r w:rsidRPr="00D605B8">
          <w:t>phagocytosis</w:t>
        </w:r>
        <w:proofErr w:type="spellEnd"/>
        <w:r w:rsidRPr="00D605B8">
          <w:t xml:space="preserve">. </w:t>
        </w:r>
        <w:proofErr w:type="spellStart"/>
        <w:r w:rsidRPr="00D605B8">
          <w:t>IgA</w:t>
        </w:r>
        <w:proofErr w:type="spellEnd"/>
        <w:r w:rsidRPr="00D605B8">
          <w:t xml:space="preserve">, the second most common serum </w:t>
        </w:r>
        <w:proofErr w:type="spellStart"/>
        <w:r w:rsidRPr="00D605B8">
          <w:t>Ig</w:t>
        </w:r>
        <w:proofErr w:type="spellEnd"/>
        <w:r w:rsidRPr="00D605B8">
          <w:t xml:space="preserve"> is found in secretions (tears, saliva, </w:t>
        </w:r>
        <w:proofErr w:type="spellStart"/>
        <w:r w:rsidRPr="00D605B8">
          <w:t>colostrum</w:t>
        </w:r>
        <w:proofErr w:type="spellEnd"/>
        <w:r w:rsidRPr="00D605B8">
          <w:t xml:space="preserve">, and mucus). It is important in local (mucosal) immunity. </w:t>
        </w:r>
        <w:proofErr w:type="spellStart"/>
        <w:r w:rsidRPr="00D605B8">
          <w:t>IgM</w:t>
        </w:r>
        <w:proofErr w:type="spellEnd"/>
        <w:r w:rsidRPr="00D605B8">
          <w:t xml:space="preserve">, the third most common serum </w:t>
        </w:r>
        <w:proofErr w:type="spellStart"/>
        <w:r w:rsidRPr="00D605B8">
          <w:t>Ig</w:t>
        </w:r>
        <w:proofErr w:type="spellEnd"/>
        <w:r w:rsidRPr="00D605B8">
          <w:t xml:space="preserve">, is the first </w:t>
        </w:r>
        <w:proofErr w:type="spellStart"/>
        <w:r w:rsidRPr="00D605B8">
          <w:t>Ig</w:t>
        </w:r>
        <w:proofErr w:type="spellEnd"/>
        <w:r w:rsidRPr="00D605B8">
          <w:t xml:space="preserve"> to be made by the fetus and the first </w:t>
        </w:r>
        <w:proofErr w:type="spellStart"/>
        <w:r w:rsidRPr="00D605B8">
          <w:t>Ig</w:t>
        </w:r>
        <w:proofErr w:type="spellEnd"/>
        <w:r w:rsidRPr="00D605B8">
          <w:t xml:space="preserve"> to be made by a virgin B cell when it is stimulated by antigen. </w:t>
        </w:r>
        <w:proofErr w:type="spellStart"/>
        <w:r w:rsidRPr="00D605B8">
          <w:t>IgM</w:t>
        </w:r>
        <w:proofErr w:type="spellEnd"/>
        <w:r w:rsidRPr="00D605B8">
          <w:t xml:space="preserve"> antibodies are very efficient in leading to the </w:t>
        </w:r>
        <w:proofErr w:type="spellStart"/>
        <w:r w:rsidRPr="00D605B8">
          <w:t>lysis</w:t>
        </w:r>
        <w:proofErr w:type="spellEnd"/>
        <w:r w:rsidRPr="00D605B8">
          <w:t xml:space="preserve"> of microorganisms.</w:t>
        </w:r>
      </w:ins>
    </w:p>
    <w:p w:rsidR="00D605B8" w:rsidRPr="00D605B8" w:rsidRDefault="00D605B8" w:rsidP="00736F0D">
      <w:pPr>
        <w:rPr>
          <w:ins w:id="335" w:author="Unknown"/>
        </w:rPr>
      </w:pPr>
      <w:ins w:id="336" w:author="Unknown">
        <w:r w:rsidRPr="00D605B8">
          <w:t xml:space="preserve">Answer A. </w:t>
        </w:r>
        <w:proofErr w:type="spellStart"/>
        <w:r w:rsidRPr="00D605B8">
          <w:t>Aplastic</w:t>
        </w:r>
        <w:proofErr w:type="spellEnd"/>
        <w:r w:rsidRPr="00D605B8">
          <w:t xml:space="preserve"> anemia is the result of a hypersensitivity reaction and is often irreversible. It leads to </w:t>
        </w:r>
        <w:proofErr w:type="spellStart"/>
        <w:r w:rsidRPr="00D605B8">
          <w:t>pancytopenia</w:t>
        </w:r>
        <w:proofErr w:type="spellEnd"/>
        <w:r w:rsidRPr="00D605B8">
          <w:t xml:space="preserve">, a severe decrease in all cell types: red blood cells, white blood cells, and platelets. A reduced number of red blood cells </w:t>
        </w:r>
        <w:proofErr w:type="gramStart"/>
        <w:r w:rsidRPr="00D605B8">
          <w:t>causes</w:t>
        </w:r>
        <w:proofErr w:type="gramEnd"/>
        <w:r w:rsidRPr="00D605B8">
          <w:t xml:space="preserve"> hemoglobin to drop. A reduced number of white blood cells make the patient susceptible to infection. And, a reduced number of platelets cause the blood not to clot as easily. Treatment for mild cases is supportive. Transfusions may be necessary. Severe cases require a bone marrow transplant. Option 2 is an elevated platelet count. Option 3 is an elevated white count. Option 4 is an elevated granulocyte count. A granulocyte is a type of white blood cell.</w:t>
        </w:r>
      </w:ins>
    </w:p>
    <w:p w:rsidR="00D605B8" w:rsidRPr="00D605B8" w:rsidRDefault="00D605B8" w:rsidP="00736F0D">
      <w:pPr>
        <w:rPr>
          <w:ins w:id="337" w:author="Unknown"/>
        </w:rPr>
      </w:pPr>
      <w:ins w:id="338" w:author="Unknown">
        <w:r w:rsidRPr="00D605B8">
          <w:t>Answer D. Oral contraceptives have been associated with an increased risk of stroke, myocardial infarction, and deep vein thrombosis. These risks are increased in women who smoke. Increased skin oil and acne are effects of progestin excess. Headache and dizziness are effects of estrogen excess. Early or mid-cycle bleeding are effects of estrogen deficiency.</w:t>
        </w:r>
      </w:ins>
    </w:p>
    <w:p w:rsidR="00D605B8" w:rsidRPr="00D605B8" w:rsidRDefault="00D605B8" w:rsidP="00736F0D">
      <w:pPr>
        <w:rPr>
          <w:ins w:id="339" w:author="Unknown"/>
        </w:rPr>
      </w:pPr>
      <w:ins w:id="340" w:author="Unknown">
        <w:r w:rsidRPr="00D605B8">
          <w:t xml:space="preserve">Answer A. All items are adverse reactions of the drug. However, apnea appearing during the first hour of drug infusion occurs in 10-12 percent of neonates with congenital heart defects. Clinicians deciding to utilize </w:t>
        </w:r>
        <w:proofErr w:type="spellStart"/>
        <w:r w:rsidRPr="00D605B8">
          <w:t>alprostadil</w:t>
        </w:r>
        <w:proofErr w:type="spellEnd"/>
        <w:r w:rsidRPr="00D605B8">
          <w:t xml:space="preserve"> must be prepared to </w:t>
        </w:r>
        <w:proofErr w:type="spellStart"/>
        <w:r w:rsidRPr="00D605B8">
          <w:t>intubate</w:t>
        </w:r>
        <w:proofErr w:type="spellEnd"/>
        <w:r w:rsidRPr="00D605B8">
          <w:t xml:space="preserve"> and mechanically ventilate the infant. Careful monitoring for apnea or respiratory depression is mandatory. In some institutions, elective intubation occurs prior to initiation of the medication.</w:t>
        </w:r>
      </w:ins>
    </w:p>
    <w:p w:rsidR="00D605B8" w:rsidRPr="00D605B8" w:rsidRDefault="00D605B8" w:rsidP="00736F0D">
      <w:pPr>
        <w:rPr>
          <w:ins w:id="341" w:author="Unknown"/>
        </w:rPr>
      </w:pPr>
      <w:ins w:id="342" w:author="Unknown">
        <w:r w:rsidRPr="00D605B8">
          <w:lastRenderedPageBreak/>
          <w:t xml:space="preserve">Answer C. Muscle aches, soreness, and weakness may be early signs of </w:t>
        </w:r>
        <w:proofErr w:type="spellStart"/>
        <w:r w:rsidRPr="00D605B8">
          <w:t>myopathy</w:t>
        </w:r>
        <w:proofErr w:type="spellEnd"/>
        <w:r w:rsidRPr="00D605B8">
          <w:t xml:space="preserve"> such as </w:t>
        </w:r>
        <w:proofErr w:type="spellStart"/>
        <w:r w:rsidRPr="00D605B8">
          <w:t>rhabdomyolysis</w:t>
        </w:r>
        <w:proofErr w:type="spellEnd"/>
        <w:r w:rsidRPr="00D605B8">
          <w:t xml:space="preserve"> associated with the HMG-</w:t>
        </w:r>
        <w:proofErr w:type="spellStart"/>
        <w:r w:rsidRPr="00D605B8">
          <w:t>CoA</w:t>
        </w:r>
        <w:proofErr w:type="spellEnd"/>
        <w:r w:rsidRPr="00D605B8">
          <w:t xml:space="preserve"> </w:t>
        </w:r>
        <w:proofErr w:type="spellStart"/>
        <w:r w:rsidRPr="00D605B8">
          <w:t>reducatase</w:t>
        </w:r>
        <w:proofErr w:type="spellEnd"/>
        <w:r w:rsidRPr="00D605B8">
          <w:t xml:space="preserve"> class of </w:t>
        </w:r>
        <w:proofErr w:type="spellStart"/>
        <w:r w:rsidRPr="00D605B8">
          <w:t>antilipemic</w:t>
        </w:r>
        <w:proofErr w:type="spellEnd"/>
        <w:r w:rsidRPr="00D605B8">
          <w:t xml:space="preserve"> agents. This patient will need an immediate evaluation to rule out </w:t>
        </w:r>
        <w:proofErr w:type="spellStart"/>
        <w:r w:rsidRPr="00D605B8">
          <w:t>myopathy</w:t>
        </w:r>
        <w:proofErr w:type="spellEnd"/>
        <w:r w:rsidRPr="00D605B8">
          <w:t xml:space="preserve">. Additional doses may exacerbate the problem. Exercise will not reverse </w:t>
        </w:r>
        <w:proofErr w:type="spellStart"/>
        <w:r w:rsidRPr="00D605B8">
          <w:t>myopathy</w:t>
        </w:r>
        <w:proofErr w:type="spellEnd"/>
        <w:r w:rsidRPr="00D605B8">
          <w:t xml:space="preserve"> and delays diagnosis.</w:t>
        </w:r>
      </w:ins>
    </w:p>
    <w:p w:rsidR="00D605B8" w:rsidRPr="00D605B8" w:rsidRDefault="00D605B8" w:rsidP="00736F0D">
      <w:pPr>
        <w:rPr>
          <w:ins w:id="343" w:author="Unknown"/>
        </w:rPr>
      </w:pPr>
      <w:ins w:id="344" w:author="Unknown">
        <w:r w:rsidRPr="00D605B8">
          <w:t xml:space="preserve">Answer A. </w:t>
        </w:r>
        <w:proofErr w:type="spellStart"/>
        <w:r w:rsidRPr="00D605B8">
          <w:t>Levothyroxine</w:t>
        </w:r>
        <w:proofErr w:type="spellEnd"/>
        <w:r w:rsidRPr="00D605B8">
          <w:t xml:space="preserve">, especially in higher doses, can induce hyperthyroid-like symptoms including tachycardia. An agent that increases the basal metabolic rate would not be expected to induce a slow heart rate. Hypotension would be a side effect of </w:t>
        </w:r>
        <w:proofErr w:type="spellStart"/>
        <w:r w:rsidRPr="00D605B8">
          <w:t>bradycardia</w:t>
        </w:r>
        <w:proofErr w:type="spellEnd"/>
        <w:r w:rsidRPr="00D605B8">
          <w:t>. Constipation is a symptom of hypothyroid disease.</w:t>
        </w:r>
      </w:ins>
    </w:p>
    <w:p w:rsidR="00D605B8" w:rsidRPr="00D605B8" w:rsidRDefault="00D605B8" w:rsidP="00736F0D">
      <w:pPr>
        <w:rPr>
          <w:ins w:id="345" w:author="Unknown"/>
        </w:rPr>
      </w:pPr>
      <w:ins w:id="346" w:author="Unknown">
        <w:r w:rsidRPr="00D605B8">
          <w:t xml:space="preserve">Answer C. Lactic acidosis is the most dangerous adverse effect of </w:t>
        </w:r>
        <w:proofErr w:type="spellStart"/>
        <w:r w:rsidRPr="00D605B8">
          <w:t>metformin</w:t>
        </w:r>
        <w:proofErr w:type="spellEnd"/>
        <w:r w:rsidRPr="00D605B8">
          <w:t xml:space="preserve"> administration with death resulting in approximately 50 percent of individuals who develop lactic acidosis while on this drug. </w:t>
        </w:r>
        <w:proofErr w:type="spellStart"/>
        <w:r w:rsidRPr="00D605B8">
          <w:t>Metformin</w:t>
        </w:r>
        <w:proofErr w:type="spellEnd"/>
        <w:r w:rsidRPr="00D605B8">
          <w:t xml:space="preserve"> does not induce insulin production; thus, administration does not result in hypoglycemic events. Some nausea, vomiting, and diarrhea may develop but is usually not severe. NVD is not specific for </w:t>
        </w:r>
        <w:proofErr w:type="spellStart"/>
        <w:r w:rsidRPr="00D605B8">
          <w:t>metformin</w:t>
        </w:r>
        <w:proofErr w:type="spellEnd"/>
        <w:r w:rsidRPr="00D605B8">
          <w:t xml:space="preserve">. </w:t>
        </w:r>
        <w:proofErr w:type="spellStart"/>
        <w:r w:rsidRPr="00D605B8">
          <w:t>Metformin</w:t>
        </w:r>
        <w:proofErr w:type="spellEnd"/>
        <w:r w:rsidRPr="00D605B8">
          <w:t xml:space="preserve"> does not induce sleepiness.</w:t>
        </w:r>
      </w:ins>
    </w:p>
    <w:p w:rsidR="00D605B8" w:rsidRPr="00D605B8" w:rsidRDefault="00D605B8" w:rsidP="00736F0D">
      <w:pPr>
        <w:rPr>
          <w:ins w:id="347" w:author="Unknown"/>
        </w:rPr>
      </w:pPr>
      <w:ins w:id="348" w:author="Unknown">
        <w:r w:rsidRPr="00D605B8">
          <w:t>Answer D. Excessive ingestion of TCAs result in life-threatening wide QRS complex tachycardia. TCA overdose can induce seizures, but they are typically not life-threatening. TCAs do not cause an elevation in body temperature. TCAs do not cause metabolic acidosis.</w:t>
        </w:r>
      </w:ins>
    </w:p>
    <w:p w:rsidR="00D605B8" w:rsidRPr="00D605B8" w:rsidRDefault="00D605B8" w:rsidP="00736F0D">
      <w:pPr>
        <w:rPr>
          <w:ins w:id="349" w:author="Unknown"/>
        </w:rPr>
      </w:pPr>
      <w:ins w:id="350" w:author="Unknown">
        <w:r w:rsidRPr="00D605B8">
          <w:t xml:space="preserve">Answer A. 0.9 percent sodium chloride is normal saline. This solution has the same </w:t>
        </w:r>
        <w:proofErr w:type="spellStart"/>
        <w:r w:rsidRPr="00D605B8">
          <w:t>osmolarity</w:t>
        </w:r>
        <w:proofErr w:type="spellEnd"/>
        <w:r w:rsidRPr="00D605B8">
          <w:t xml:space="preserve"> as blood. Its use prevents red cell </w:t>
        </w:r>
        <w:proofErr w:type="spellStart"/>
        <w:r w:rsidRPr="00D605B8">
          <w:t>lysis</w:t>
        </w:r>
        <w:proofErr w:type="spellEnd"/>
        <w:r w:rsidRPr="00D605B8">
          <w:t xml:space="preserve">. The solutions given in options 2 and 3 are hypotonic solutions and can cause red cell </w:t>
        </w:r>
        <w:proofErr w:type="spellStart"/>
        <w:r w:rsidRPr="00D605B8">
          <w:t>lysis</w:t>
        </w:r>
        <w:proofErr w:type="spellEnd"/>
        <w:r w:rsidRPr="00D605B8">
          <w:t xml:space="preserve">. The </w:t>
        </w:r>
        <w:proofErr w:type="gramStart"/>
        <w:r w:rsidRPr="00D605B8">
          <w:t xml:space="preserve">solution in option 4 may </w:t>
        </w:r>
        <w:proofErr w:type="spellStart"/>
        <w:r w:rsidRPr="00D605B8">
          <w:t>anticoagulate</w:t>
        </w:r>
        <w:proofErr w:type="spellEnd"/>
        <w:r w:rsidRPr="00D605B8">
          <w:t xml:space="preserve"> the patient and result</w:t>
        </w:r>
        <w:proofErr w:type="gramEnd"/>
        <w:r w:rsidRPr="00D605B8">
          <w:t xml:space="preserve"> in bleeding.</w:t>
        </w:r>
      </w:ins>
    </w:p>
    <w:p w:rsidR="00D605B8" w:rsidRPr="00D605B8" w:rsidRDefault="00D605B8" w:rsidP="00736F0D">
      <w:pPr>
        <w:rPr>
          <w:ins w:id="351" w:author="Unknown"/>
        </w:rPr>
      </w:pPr>
      <w:ins w:id="352" w:author="Unknown">
        <w:r w:rsidRPr="00D605B8">
          <w:t>Answer A. Red blood cells contain antigens and antibodies that must be matched between donor and recipient. The blood products in options 2-4 do not contain red cells. Thus, they require no cross-match.</w:t>
        </w:r>
      </w:ins>
    </w:p>
    <w:p w:rsidR="00D605B8" w:rsidRPr="00D605B8" w:rsidRDefault="00D605B8" w:rsidP="00736F0D">
      <w:pPr>
        <w:rPr>
          <w:ins w:id="353" w:author="Unknown"/>
        </w:rPr>
      </w:pPr>
      <w:ins w:id="354" w:author="Unknown">
        <w:r w:rsidRPr="00D605B8">
          <w:t xml:space="preserve">Answer B. GVHD occurs when white blood cells in donor blood attack the tissues of an </w:t>
        </w:r>
        <w:proofErr w:type="spellStart"/>
        <w:r w:rsidRPr="00D605B8">
          <w:t>immunocompromised</w:t>
        </w:r>
        <w:proofErr w:type="spellEnd"/>
        <w:r w:rsidRPr="00D605B8">
          <w:t xml:space="preserve"> recipient. This process can occur within a month of the transfusion. Options 1 and 4 may be a thought, but the nurse must remember that </w:t>
        </w:r>
        <w:proofErr w:type="spellStart"/>
        <w:r w:rsidRPr="00D605B8">
          <w:t>immunocompromised</w:t>
        </w:r>
        <w:proofErr w:type="spellEnd"/>
        <w:r w:rsidRPr="00D605B8">
          <w:t xml:space="preserve"> transfusion recipients are at risk for GVHD.</w:t>
        </w:r>
      </w:ins>
    </w:p>
    <w:p w:rsidR="00D605B8" w:rsidRPr="00D605B8" w:rsidRDefault="00D605B8" w:rsidP="00736F0D">
      <w:pPr>
        <w:rPr>
          <w:ins w:id="355" w:author="Unknown"/>
        </w:rPr>
      </w:pPr>
      <w:ins w:id="356" w:author="Unknown">
        <w:r w:rsidRPr="00D605B8">
          <w:t xml:space="preserve">Answer D. The process of </w:t>
        </w:r>
        <w:proofErr w:type="spellStart"/>
        <w:r w:rsidRPr="00D605B8">
          <w:t>apheresis</w:t>
        </w:r>
        <w:proofErr w:type="spellEnd"/>
        <w:r w:rsidRPr="00D605B8">
          <w:t xml:space="preserve"> involves removal of whole blood from a donor. Within an instrument that is essentially designed as a centrifuge, the components of whole blood are separated. One of the separated portions is then withdrawn, and the remaining components are </w:t>
        </w:r>
        <w:proofErr w:type="spellStart"/>
        <w:r w:rsidRPr="00D605B8">
          <w:t>retransfused</w:t>
        </w:r>
        <w:proofErr w:type="spellEnd"/>
        <w:r w:rsidRPr="00D605B8">
          <w:t xml:space="preserve"> into the donor. Directed donation is collected from a blood donor other than the recipient, but the donor is known to the recipient and is usually a family member or friend. </w:t>
        </w:r>
        <w:proofErr w:type="spellStart"/>
        <w:r w:rsidRPr="00D605B8">
          <w:t>Autologous</w:t>
        </w:r>
        <w:proofErr w:type="spellEnd"/>
        <w:r w:rsidRPr="00D605B8">
          <w:t xml:space="preserve"> donation is the collection and reinfusion of the patient’s own blood. </w:t>
        </w:r>
        <w:proofErr w:type="spellStart"/>
        <w:r w:rsidRPr="00D605B8">
          <w:t>Allogenic</w:t>
        </w:r>
        <w:proofErr w:type="spellEnd"/>
        <w:r w:rsidRPr="00D605B8">
          <w:t xml:space="preserve"> donation is collected from a blood donor other than the recipient.</w:t>
        </w:r>
      </w:ins>
    </w:p>
    <w:p w:rsidR="00D605B8" w:rsidRPr="00D605B8" w:rsidRDefault="00D605B8" w:rsidP="00736F0D">
      <w:pPr>
        <w:rPr>
          <w:ins w:id="357" w:author="Unknown"/>
        </w:rPr>
      </w:pPr>
      <w:ins w:id="358" w:author="Unknown">
        <w:r w:rsidRPr="00D605B8">
          <w:t>Answer D. People older than 65 years use 43 percent of donated blood. This number is expected to increase as the population ages.</w:t>
        </w:r>
      </w:ins>
    </w:p>
    <w:p w:rsidR="00D605B8" w:rsidRPr="00D605B8" w:rsidRDefault="00D605B8" w:rsidP="00736F0D">
      <w:pPr>
        <w:rPr>
          <w:ins w:id="359" w:author="Unknown"/>
        </w:rPr>
      </w:pPr>
      <w:ins w:id="360" w:author="Unknown">
        <w:r w:rsidRPr="00D605B8">
          <w:t>Answer D. Granulocyte (</w:t>
        </w:r>
        <w:proofErr w:type="spellStart"/>
        <w:r w:rsidRPr="00D605B8">
          <w:t>neutrophil</w:t>
        </w:r>
        <w:proofErr w:type="spellEnd"/>
        <w:r w:rsidRPr="00D605B8">
          <w:t>) replacement therapy is given until the patient’s blood values are normal and he is able to fight the infection himself. Options 1 and 3 are not therapeutic responses. The treatment in option 2 takes days and is not always able to prevent morbidity and mortality.</w:t>
        </w:r>
      </w:ins>
    </w:p>
    <w:p w:rsidR="00D605B8" w:rsidRPr="00D605B8" w:rsidRDefault="00D605B8" w:rsidP="00736F0D">
      <w:pPr>
        <w:rPr>
          <w:ins w:id="361" w:author="Unknown"/>
        </w:rPr>
      </w:pPr>
      <w:ins w:id="362" w:author="Unknown">
        <w:r w:rsidRPr="00D605B8">
          <w:lastRenderedPageBreak/>
          <w:t>Answer C. This process is the collection and reinfusion of the patient’s own blood. It is recommended by the American Medical Association’s Council on Scientific Affairs as the safest product since it eliminates recipient incompatibility and infection. The product in option 1 is collected from a blood donor other than the recipient. The process in option 2 is also collected from a blood donor other than the recipient, but the donor is known to the recipient and is usually a family member or friend. Cross-matching significantly enhances compatibility. It does not detect infection.</w:t>
        </w:r>
      </w:ins>
    </w:p>
    <w:p w:rsidR="00D605B8" w:rsidRPr="00D605B8" w:rsidRDefault="00D605B8" w:rsidP="00736F0D">
      <w:pPr>
        <w:rPr>
          <w:ins w:id="363" w:author="Unknown"/>
        </w:rPr>
      </w:pPr>
      <w:ins w:id="364" w:author="Unknown">
        <w:r w:rsidRPr="00D605B8">
          <w:t xml:space="preserve">Answer C. This process eliminates white blood cell functioning, thus, preventing GVHD. </w:t>
        </w:r>
        <w:proofErr w:type="spellStart"/>
        <w:r w:rsidRPr="00D605B8">
          <w:t>Diphenhydramine</w:t>
        </w:r>
        <w:proofErr w:type="spellEnd"/>
        <w:r w:rsidRPr="00D605B8">
          <w:t xml:space="preserve"> </w:t>
        </w:r>
        <w:proofErr w:type="spellStart"/>
        <w:r w:rsidRPr="00D605B8">
          <w:t>HCl</w:t>
        </w:r>
        <w:proofErr w:type="spellEnd"/>
        <w:r w:rsidRPr="00D605B8">
          <w:t xml:space="preserve"> is an antihistamine. </w:t>
        </w:r>
        <w:proofErr w:type="gramStart"/>
        <w:r w:rsidRPr="00D605B8">
          <w:t>It’s</w:t>
        </w:r>
        <w:proofErr w:type="gramEnd"/>
        <w:r w:rsidRPr="00D605B8">
          <w:t xml:space="preserve"> use prior to a blood transfusion decreases the likelihood of a transfusion reaction. Option 2 will not prevent GVHD. Use of acetaminophen prevents and treats the common side effects of blood administration caused by the presence of white blood cells in the transfusion product: fever, headache, and chills.</w:t>
        </w:r>
      </w:ins>
    </w:p>
    <w:p w:rsidR="00D605B8" w:rsidRPr="00D605B8" w:rsidRDefault="00D605B8" w:rsidP="00736F0D">
      <w:pPr>
        <w:rPr>
          <w:ins w:id="365" w:author="Unknown"/>
        </w:rPr>
      </w:pPr>
      <w:ins w:id="366" w:author="Unknown">
        <w:r w:rsidRPr="00D605B8">
          <w:t>Answer C. Hepatitis B is the most common infection spread via blood transfusion. Donors are screened by a questionnaire that includes symptoms. The donated blood is also tested for infection. The risk of infection with the agents in options 2 and 3 has decreased to approximately 1 in 2 million secondary to donor questioning and donor blood testing. The incidence of West Nile viral transmission is unknown, but donor infection is still relatively rare.</w:t>
        </w:r>
      </w:ins>
    </w:p>
    <w:p w:rsidR="00D605B8" w:rsidRPr="00D605B8" w:rsidRDefault="00D605B8" w:rsidP="00736F0D">
      <w:pPr>
        <w:rPr>
          <w:ins w:id="367" w:author="Unknown"/>
        </w:rPr>
      </w:pPr>
      <w:ins w:id="368" w:author="Unknown">
        <w:r w:rsidRPr="00D605B8">
          <w:t xml:space="preserve">Answer C. Type O, </w:t>
        </w:r>
        <w:proofErr w:type="spellStart"/>
        <w:r w:rsidRPr="00D605B8">
          <w:t>Rh</w:t>
        </w:r>
        <w:proofErr w:type="spellEnd"/>
        <w:r w:rsidRPr="00D605B8">
          <w:t xml:space="preserve"> negative blood has none of the major antigens and is safely administered to patients of all blood types. It is also known as the universal donor. </w:t>
        </w:r>
        <w:proofErr w:type="spellStart"/>
        <w:r w:rsidRPr="00D605B8">
          <w:t>Premedicating</w:t>
        </w:r>
        <w:proofErr w:type="spellEnd"/>
        <w:r w:rsidRPr="00D605B8">
          <w:t xml:space="preserve"> with these agents will not prevent a major transfusion reaction if the blood type and </w:t>
        </w:r>
        <w:proofErr w:type="spellStart"/>
        <w:r w:rsidRPr="00D605B8">
          <w:t>Rh</w:t>
        </w:r>
        <w:proofErr w:type="spellEnd"/>
        <w:r w:rsidRPr="00D605B8">
          <w:t xml:space="preserve"> factors of the donor blood are incompatible with the recipient’s blood.</w:t>
        </w:r>
      </w:ins>
    </w:p>
    <w:p w:rsidR="00D605B8" w:rsidRPr="00D605B8" w:rsidRDefault="00D605B8" w:rsidP="00736F0D">
      <w:pPr>
        <w:rPr>
          <w:ins w:id="369" w:author="Unknown"/>
        </w:rPr>
      </w:pPr>
      <w:ins w:id="370" w:author="Unknown">
        <w:r w:rsidRPr="00D605B8">
          <w:t>Answer B. A red blood cell transfusion is used to correct anemia in patients in which the low red blood cell count must be rapidly corrected. RBC transfusion will not correct a low platelet count. RBC transfusion will not correct a low white blood cell count. Packed RBCs contain very little plasma and, thus, only a small amount of albumin. This amount will not correct low albumin levels.</w:t>
        </w:r>
      </w:ins>
    </w:p>
    <w:p w:rsidR="00D605B8" w:rsidRPr="00D605B8" w:rsidRDefault="00D605B8" w:rsidP="00736F0D">
      <w:pPr>
        <w:rPr>
          <w:ins w:id="371" w:author="Unknown"/>
        </w:rPr>
      </w:pPr>
      <w:ins w:id="372" w:author="Unknown">
        <w:r w:rsidRPr="00D605B8">
          <w:t>Answer B. This is needed to utilize the correct type of donor blood and to match the donor product with the patient. Incompatible matches would result in severe adverse events and possible death. The tests in options 1 and 3 are unnecessary. The test in option 4 is utilized to determine the patient’s blood type and presence of antibodies to blood antigens. It does not determine donor blood compatibility with the patient.</w:t>
        </w:r>
      </w:ins>
    </w:p>
    <w:p w:rsidR="00D605B8" w:rsidRPr="00D605B8" w:rsidRDefault="00D605B8" w:rsidP="00736F0D">
      <w:pPr>
        <w:rPr>
          <w:ins w:id="373" w:author="Unknown"/>
        </w:rPr>
      </w:pPr>
      <w:ins w:id="374" w:author="Unknown">
        <w:r w:rsidRPr="00D605B8">
          <w:t>Answer C. Large bore catheters prevent damage to blood components and are less likely to develop clotting problems than a small bore catheter. The nurse should determine the correct device without asking the patient what type has been used before or asking the physician which type he prefers and start the IV.</w:t>
        </w:r>
      </w:ins>
    </w:p>
    <w:p w:rsidR="00D605B8" w:rsidRPr="00D605B8" w:rsidRDefault="00D605B8" w:rsidP="00736F0D">
      <w:pPr>
        <w:rPr>
          <w:ins w:id="375" w:author="Unknown"/>
        </w:rPr>
      </w:pPr>
      <w:ins w:id="376" w:author="Unknown">
        <w:r w:rsidRPr="00D605B8">
          <w:t>Answer D. A 25 percent solution contains one quarter of a gram per milliliter. Thus, the nurse will administer 4 milliliters to provide a complete gram of albumin. The volume in option 1 would provide 12.5 grams of albumin. The nurse should determine the volume. It is unnecessary to seek the answer from the physician. A 25 percent solution is an acceptable product and can safely be used.</w:t>
        </w:r>
      </w:ins>
    </w:p>
    <w:p w:rsidR="00D605B8" w:rsidRPr="00D605B8" w:rsidRDefault="00D605B8" w:rsidP="00736F0D">
      <w:pPr>
        <w:rPr>
          <w:ins w:id="377" w:author="Unknown"/>
        </w:rPr>
      </w:pPr>
      <w:ins w:id="378" w:author="Unknown">
        <w:r w:rsidRPr="00D605B8">
          <w:lastRenderedPageBreak/>
          <w:t>Answer C. Many chemotherapeutic drugs are vesicants (highly active corrosive materials that can produce tissue damage even in low concentrations). Extravasations of a vesicant can result in significant tissue necrosis. Administration into a large vein is optimal. CVADs are more expensive than a peripheral IV. Dosing depends on the drug. IV chemotherapeutic agents are not administered at home. They are given in an outpatient or clinic setting if not given during hospitalization.</w:t>
        </w:r>
      </w:ins>
    </w:p>
    <w:p w:rsidR="00D605B8" w:rsidRPr="00D605B8" w:rsidRDefault="00D605B8" w:rsidP="00736F0D">
      <w:pPr>
        <w:rPr>
          <w:ins w:id="379" w:author="Unknown"/>
        </w:rPr>
      </w:pPr>
      <w:ins w:id="380" w:author="Unknown">
        <w:r w:rsidRPr="00D605B8">
          <w:t xml:space="preserve">Answer D. Microorganisms that infect CVADs are often </w:t>
        </w:r>
        <w:proofErr w:type="spellStart"/>
        <w:r w:rsidRPr="00D605B8">
          <w:t>coagulase</w:t>
        </w:r>
        <w:proofErr w:type="spellEnd"/>
        <w:r w:rsidRPr="00D605B8">
          <w:t>-negative staphylococci, which can be eliminated by antibiotic administration through the catheter. If unsuccessful in eliminating the microorganism, the CVAD must be removed. CVAD use lessens the need for peripheral IV lines and, thus, the risk of infiltration. In this case however, the antibiotics are given to eradicate microorganisms from the CVAD. CVAD use has this effect, but in this case, the antibiotics are given through the CVAD to eliminate the infective agent. The third option would not occur.</w:t>
        </w:r>
      </w:ins>
      <w:r w:rsidRPr="00D605B8">
        <w:t xml:space="preserve"> </w:t>
      </w:r>
      <w:ins w:id="381" w:author="Unknown">
        <w:r w:rsidR="001221F5" w:rsidRPr="00D605B8">
          <w:fldChar w:fldCharType="begin"/>
        </w:r>
        <w:r w:rsidRPr="00D605B8">
          <w:instrText xml:space="preserve"> HYPERLINK "http://nclexreviewers.com/" </w:instrText>
        </w:r>
        <w:r w:rsidR="001221F5" w:rsidRPr="00D605B8">
          <w:fldChar w:fldCharType="separate"/>
        </w:r>
        <w:r w:rsidRPr="00D605B8">
          <w:rPr>
            <w:color w:val="0000FF"/>
            <w:u w:val="single"/>
          </w:rPr>
          <w:t>Home</w:t>
        </w:r>
        <w:r w:rsidR="001221F5" w:rsidRPr="00D605B8">
          <w:fldChar w:fldCharType="end"/>
        </w:r>
      </w:ins>
    </w:p>
    <w:p w:rsidR="00D605B8" w:rsidRPr="00D605B8" w:rsidRDefault="001221F5" w:rsidP="00736F0D">
      <w:pPr>
        <w:rPr>
          <w:ins w:id="382" w:author="Unknown"/>
        </w:rPr>
      </w:pPr>
      <w:ins w:id="383" w:author="Unknown">
        <w:r w:rsidRPr="00D605B8">
          <w:fldChar w:fldCharType="begin"/>
        </w:r>
        <w:r w:rsidR="00D605B8" w:rsidRPr="00D605B8">
          <w:instrText xml:space="preserve"> HYPERLINK "http://nclexreviewers.com/nclex-sample-questions/pharmacology/pharmacology-questions-part-2.html" \o "Permanent Link to Pharmacology Questions Part 2" </w:instrText>
        </w:r>
        <w:r w:rsidRPr="00D605B8">
          <w:fldChar w:fldCharType="separate"/>
        </w:r>
        <w:r w:rsidR="00D605B8" w:rsidRPr="00D605B8">
          <w:rPr>
            <w:color w:val="0000FF"/>
            <w:u w:val="single"/>
          </w:rPr>
          <w:t>Pharmacology Questions Part 2</w:t>
        </w:r>
        <w:r w:rsidRPr="00D605B8">
          <w:fldChar w:fldCharType="end"/>
        </w:r>
      </w:ins>
    </w:p>
    <w:p w:rsidR="00D605B8" w:rsidRPr="00D605B8" w:rsidRDefault="00D605B8" w:rsidP="00736F0D">
      <w:pPr>
        <w:rPr>
          <w:ins w:id="384" w:author="Unknown"/>
        </w:rPr>
      </w:pPr>
      <w:ins w:id="385" w:author="Unknown">
        <w:r w:rsidRPr="00D605B8">
          <w:t xml:space="preserve">1.    An infection in a central venous access device is not eliminated by giving antibiotics through the catheter. How would bacterial </w:t>
        </w:r>
        <w:proofErr w:type="spellStart"/>
        <w:r w:rsidRPr="00D605B8">
          <w:t>glycocalyx</w:t>
        </w:r>
        <w:proofErr w:type="spellEnd"/>
        <w:r w:rsidRPr="00D605B8">
          <w:t xml:space="preserve"> contribute to this?</w:t>
        </w:r>
        <w:r w:rsidRPr="00D605B8">
          <w:br/>
          <w:t>a.    It protects the bacteria from antibiotic and immunologic destruction.</w:t>
        </w:r>
        <w:r w:rsidRPr="00D605B8">
          <w:br/>
          <w:t xml:space="preserve">b.    </w:t>
        </w:r>
        <w:proofErr w:type="spellStart"/>
        <w:r w:rsidRPr="00D605B8">
          <w:t>Glycocalyx</w:t>
        </w:r>
        <w:proofErr w:type="spellEnd"/>
        <w:r w:rsidRPr="00D605B8">
          <w:t xml:space="preserve"> neutralizes the antibiotic rendering it ineffective.</w:t>
        </w:r>
        <w:r w:rsidRPr="00D605B8">
          <w:br/>
          <w:t>c.    It competes with the antibiotic for binding sites on the microbe.</w:t>
        </w:r>
        <w:r w:rsidRPr="00D605B8">
          <w:br/>
          <w:t xml:space="preserve">d.    </w:t>
        </w:r>
        <w:proofErr w:type="spellStart"/>
        <w:r w:rsidRPr="00D605B8">
          <w:t>Glycocalyx</w:t>
        </w:r>
        <w:proofErr w:type="spellEnd"/>
        <w:r w:rsidRPr="00D605B8">
          <w:t xml:space="preserve"> provides nutrients for microbial growth.</w:t>
        </w:r>
      </w:ins>
    </w:p>
    <w:p w:rsidR="00D605B8" w:rsidRPr="00D605B8" w:rsidRDefault="00D605B8" w:rsidP="00736F0D">
      <w:pPr>
        <w:rPr>
          <w:ins w:id="386" w:author="Unknown"/>
        </w:rPr>
      </w:pPr>
      <w:ins w:id="387" w:author="Unknown">
        <w:r w:rsidRPr="00D605B8">
          <w:t>2.    Central venous access devices are beneficial in pediatric therapy because</w:t>
        </w:r>
        <w:proofErr w:type="gramStart"/>
        <w:r w:rsidRPr="00D605B8">
          <w:t>:</w:t>
        </w:r>
        <w:proofErr w:type="gramEnd"/>
        <w:r w:rsidRPr="00D605B8">
          <w:br/>
          <w:t>a.    They don’t frighten children.</w:t>
        </w:r>
        <w:r w:rsidRPr="00D605B8">
          <w:br/>
          <w:t>b.    Use of the arms is not restricted.</w:t>
        </w:r>
        <w:r w:rsidRPr="00D605B8">
          <w:br/>
          <w:t>c.    They cannot be dislodged.</w:t>
        </w:r>
        <w:r w:rsidRPr="00D605B8">
          <w:br/>
          <w:t>d.    They are difficult to see.</w:t>
        </w:r>
      </w:ins>
    </w:p>
    <w:p w:rsidR="00D605B8" w:rsidRPr="00D605B8" w:rsidRDefault="00D605B8" w:rsidP="00736F0D">
      <w:pPr>
        <w:rPr>
          <w:ins w:id="388" w:author="Unknown"/>
        </w:rPr>
      </w:pPr>
      <w:ins w:id="389" w:author="Unknown">
        <w:r w:rsidRPr="00D605B8">
          <w:t xml:space="preserve">3.    How can central venous access devices (CVADs) be of value in a patient receiving chemotherapy who has </w:t>
        </w:r>
        <w:proofErr w:type="spellStart"/>
        <w:r w:rsidRPr="00D605B8">
          <w:t>stomatitis</w:t>
        </w:r>
        <w:proofErr w:type="spellEnd"/>
        <w:r w:rsidRPr="00D605B8">
          <w:t xml:space="preserve"> and severe diarrhea?</w:t>
        </w:r>
        <w:r w:rsidRPr="00D605B8">
          <w:br/>
          <w:t xml:space="preserve">a.    The chemotherapy can be rapidly completed allowing the </w:t>
        </w:r>
        <w:proofErr w:type="spellStart"/>
        <w:r w:rsidRPr="00D605B8">
          <w:t>stomatitis</w:t>
        </w:r>
        <w:proofErr w:type="spellEnd"/>
        <w:r w:rsidRPr="00D605B8">
          <w:t xml:space="preserve"> and diarrhea to resolve.</w:t>
        </w:r>
        <w:r w:rsidRPr="00D605B8">
          <w:br/>
          <w:t>b.    Crystalloid can be administered to prevent dehydration.</w:t>
        </w:r>
        <w:r w:rsidRPr="00D605B8">
          <w:br/>
          <w:t xml:space="preserve">c.    Concentrated </w:t>
        </w:r>
        <w:proofErr w:type="spellStart"/>
        <w:r w:rsidRPr="00D605B8">
          <w:t>hyperalimentation</w:t>
        </w:r>
        <w:proofErr w:type="spellEnd"/>
        <w:r w:rsidRPr="00D605B8">
          <w:t xml:space="preserve"> fluid can be administered through the CVAD.</w:t>
        </w:r>
        <w:r w:rsidRPr="00D605B8">
          <w:br/>
          <w:t>d.    The chemotherapy dose can be reduced.</w:t>
        </w:r>
      </w:ins>
    </w:p>
    <w:p w:rsidR="00D605B8" w:rsidRPr="00D605B8" w:rsidRDefault="00D605B8" w:rsidP="00736F0D">
      <w:pPr>
        <w:rPr>
          <w:ins w:id="390" w:author="Unknown"/>
        </w:rPr>
      </w:pPr>
      <w:ins w:id="391" w:author="Unknown">
        <w:r w:rsidRPr="00D605B8">
          <w:t>4.    Some central venous access devices (CVAD) have more than one lumen. These multi lumen catheters</w:t>
        </w:r>
        <w:proofErr w:type="gramStart"/>
        <w:r w:rsidRPr="00D605B8">
          <w:t>:</w:t>
        </w:r>
        <w:proofErr w:type="gramEnd"/>
        <w:r w:rsidRPr="00D605B8">
          <w:br/>
          <w:t>a.    Have an increased risk of infiltration.</w:t>
        </w:r>
        <w:r w:rsidRPr="00D605B8">
          <w:br/>
          <w:t>b.    Only work a short while because the small bore clots off.</w:t>
        </w:r>
        <w:r w:rsidRPr="00D605B8">
          <w:br/>
        </w:r>
        <w:proofErr w:type="gramStart"/>
        <w:r w:rsidRPr="00D605B8">
          <w:t>c</w:t>
        </w:r>
        <w:proofErr w:type="gramEnd"/>
        <w:r w:rsidRPr="00D605B8">
          <w:t>.    Are beneficial to patient care but are prohibitively expensive.</w:t>
        </w:r>
        <w:r w:rsidRPr="00D605B8">
          <w:br/>
          <w:t>d.    Allow different medications or solutions to be administered simultaneously.</w:t>
        </w:r>
      </w:ins>
    </w:p>
    <w:p w:rsidR="00D605B8" w:rsidRPr="00D605B8" w:rsidRDefault="00D605B8" w:rsidP="00736F0D">
      <w:pPr>
        <w:rPr>
          <w:ins w:id="392" w:author="Unknown"/>
        </w:rPr>
      </w:pPr>
      <w:ins w:id="393" w:author="Unknown">
        <w:r w:rsidRPr="00D605B8">
          <w:t xml:space="preserve">5.    Some institutions will not infuse a fat emulsion, such as </w:t>
        </w:r>
        <w:proofErr w:type="spellStart"/>
        <w:r w:rsidRPr="00D605B8">
          <w:t>Intralipid</w:t>
        </w:r>
        <w:proofErr w:type="spellEnd"/>
        <w:r w:rsidRPr="00D605B8">
          <w:t>, into central venous access devices (CVAD) because</w:t>
        </w:r>
        <w:proofErr w:type="gramStart"/>
        <w:r w:rsidRPr="00D605B8">
          <w:t>:</w:t>
        </w:r>
        <w:proofErr w:type="gramEnd"/>
        <w:r w:rsidRPr="00D605B8">
          <w:br/>
          <w:t>a.    Lipid residue may accumulate in the CVAD and occlude the catheter.</w:t>
        </w:r>
        <w:r w:rsidRPr="00D605B8">
          <w:br/>
        </w:r>
        <w:r w:rsidRPr="00D605B8">
          <w:lastRenderedPageBreak/>
          <w:t>b.    If the catheter clogs, there is no treatment other than removal and replacement.</w:t>
        </w:r>
        <w:r w:rsidRPr="00D605B8">
          <w:br/>
          <w:t>c.    Lipids are necessary only in the most extreme cases to prevent essential fatty acid (EFA) deficiency.</w:t>
        </w:r>
        <w:r w:rsidRPr="00D605B8">
          <w:br/>
          <w:t>d.    Fat emulsions are very caustic.</w:t>
        </w:r>
      </w:ins>
    </w:p>
    <w:p w:rsidR="00D605B8" w:rsidRPr="00D605B8" w:rsidRDefault="00D605B8" w:rsidP="00736F0D">
      <w:pPr>
        <w:rPr>
          <w:ins w:id="394" w:author="Unknown"/>
        </w:rPr>
      </w:pPr>
      <w:ins w:id="395" w:author="Unknown">
        <w:r w:rsidRPr="00D605B8">
          <w:t xml:space="preserve">6.    A male patient needs a </w:t>
        </w:r>
        <w:proofErr w:type="spellStart"/>
        <w:r w:rsidRPr="00D605B8">
          <w:t>percutaneously</w:t>
        </w:r>
        <w:proofErr w:type="spellEnd"/>
        <w:r w:rsidRPr="00D605B8">
          <w:t xml:space="preserve"> inserted central catheter (PICC) for prolonged IV therapy. He knows it can be inserted without going to the operating room. He mentions that, “at least the doctor won’t be wearing surgical garb, will he?” How will the nurse answer the patient?</w:t>
        </w:r>
        <w:r w:rsidRPr="00D605B8">
          <w:br/>
        </w:r>
        <w:proofErr w:type="gramStart"/>
        <w:r w:rsidRPr="00D605B8">
          <w:t>a.    “You are correct.</w:t>
        </w:r>
        <w:proofErr w:type="gramEnd"/>
        <w:r w:rsidRPr="00D605B8">
          <w:t xml:space="preserve"> It is a minor procedure performed on the unit and does not necessitate surgical attire.”</w:t>
        </w:r>
        <w:r w:rsidRPr="00D605B8">
          <w:br/>
          <w:t>b.    “To decrease the risk of infection, the doctor inserting the PICC will wear a cap, mask, and sterile gown and gloves.”</w:t>
        </w:r>
        <w:r w:rsidRPr="00D605B8">
          <w:br/>
          <w:t>c.    “It depends on the doctor’s preference.”</w:t>
        </w:r>
        <w:r w:rsidRPr="00D605B8">
          <w:br/>
          <w:t>d.    “Most doctors only wear sterile gloves, not a cap, mask, or sterile gown.”</w:t>
        </w:r>
      </w:ins>
    </w:p>
    <w:p w:rsidR="00D605B8" w:rsidRPr="00D605B8" w:rsidRDefault="00D605B8" w:rsidP="00736F0D">
      <w:pPr>
        <w:rPr>
          <w:ins w:id="396" w:author="Unknown"/>
        </w:rPr>
      </w:pPr>
      <w:ins w:id="397" w:author="Unknown">
        <w:r w:rsidRPr="00D605B8">
          <w:t xml:space="preserve">7.    A male patient is to receive a </w:t>
        </w:r>
        <w:proofErr w:type="spellStart"/>
        <w:r w:rsidRPr="00D605B8">
          <w:t>percutaneously</w:t>
        </w:r>
        <w:proofErr w:type="spellEnd"/>
        <w:r w:rsidRPr="00D605B8">
          <w:t xml:space="preserve"> inserted central catheter (PICC). He asks the nurse whether the insertion will hurt. How will the nurse reply?</w:t>
        </w:r>
        <w:r w:rsidRPr="00D605B8">
          <w:br/>
          <w:t>a.    “You will have general anesthesia so you won’t feel anything.”</w:t>
        </w:r>
        <w:r w:rsidRPr="00D605B8">
          <w:br/>
          <w:t>b.    “It will be inserted rapidly, and any discomfort is fleeting.”</w:t>
        </w:r>
        <w:r w:rsidRPr="00D605B8">
          <w:br/>
        </w:r>
        <w:proofErr w:type="gramStart"/>
        <w:r w:rsidRPr="00D605B8">
          <w:t>c.    “The insertion site will be anesthetized.</w:t>
        </w:r>
        <w:proofErr w:type="gramEnd"/>
        <w:r w:rsidRPr="00D605B8">
          <w:t xml:space="preserve"> Threading the catheter through the vein is not painful.”</w:t>
        </w:r>
        <w:r w:rsidRPr="00D605B8">
          <w:br/>
          <w:t>d.    “You will receive sedation prior to the procedure.”</w:t>
        </w:r>
      </w:ins>
    </w:p>
    <w:p w:rsidR="00D605B8" w:rsidRPr="00D605B8" w:rsidRDefault="00D605B8" w:rsidP="00736F0D">
      <w:pPr>
        <w:rPr>
          <w:ins w:id="398" w:author="Unknown"/>
        </w:rPr>
      </w:pPr>
      <w:ins w:id="399" w:author="Unknown">
        <w:r w:rsidRPr="00D605B8">
          <w:t>8.    What volume of air can safely be infused into a patient with a central venous access device (CVAD)?</w:t>
        </w:r>
        <w:r w:rsidRPr="00D605B8">
          <w:br/>
          <w:t>a.    It is dependent on the patient’s weight and height.</w:t>
        </w:r>
        <w:r w:rsidRPr="00D605B8">
          <w:br/>
          <w:t>b.    Air entering the patient through a CVAD will follow circulation to the lungs where it will be absorbed and cause no problems.</w:t>
        </w:r>
        <w:r w:rsidRPr="00D605B8">
          <w:br/>
          <w:t xml:space="preserve">c.    It is dependent on </w:t>
        </w:r>
        <w:proofErr w:type="spellStart"/>
        <w:r w:rsidRPr="00D605B8">
          <w:t>comorbidities</w:t>
        </w:r>
        <w:proofErr w:type="spellEnd"/>
        <w:r w:rsidRPr="00D605B8">
          <w:t xml:space="preserve"> such as asthma or chronic obstructive lung disease.</w:t>
        </w:r>
        <w:r w:rsidRPr="00D605B8">
          <w:br/>
          <w:t>d.    None.</w:t>
        </w:r>
      </w:ins>
    </w:p>
    <w:p w:rsidR="00D605B8" w:rsidRPr="00D605B8" w:rsidRDefault="00D605B8" w:rsidP="00736F0D">
      <w:pPr>
        <w:rPr>
          <w:ins w:id="400" w:author="Unknown"/>
        </w:rPr>
      </w:pPr>
      <w:ins w:id="401" w:author="Unknown">
        <w:r w:rsidRPr="00D605B8">
          <w:t xml:space="preserve">9.    Kent a new staff nurse asks her preceptor nurse how to obtain a blood sample from a patient with a </w:t>
        </w:r>
        <w:proofErr w:type="spellStart"/>
        <w:r w:rsidRPr="00D605B8">
          <w:t>portacath</w:t>
        </w:r>
        <w:proofErr w:type="spellEnd"/>
        <w:r w:rsidRPr="00D605B8">
          <w:t xml:space="preserve"> device. The preceptor nurse teaches the new staff nurse</w:t>
        </w:r>
        <w:proofErr w:type="gramStart"/>
        <w:r w:rsidRPr="00D605B8">
          <w:t>:</w:t>
        </w:r>
        <w:proofErr w:type="gramEnd"/>
        <w:r w:rsidRPr="00D605B8">
          <w:br/>
          <w:t xml:space="preserve">a.    The sample will be withdrawn into a syringe attached to the </w:t>
        </w:r>
        <w:proofErr w:type="spellStart"/>
        <w:r w:rsidRPr="00D605B8">
          <w:t>portacath</w:t>
        </w:r>
        <w:proofErr w:type="spellEnd"/>
        <w:r w:rsidRPr="00D605B8">
          <w:t xml:space="preserve"> needle and then placed into a </w:t>
        </w:r>
        <w:proofErr w:type="spellStart"/>
        <w:r w:rsidRPr="00D605B8">
          <w:t>vacutainer</w:t>
        </w:r>
        <w:proofErr w:type="spellEnd"/>
        <w:r w:rsidRPr="00D605B8">
          <w:t>.</w:t>
        </w:r>
        <w:r w:rsidRPr="00D605B8">
          <w:br/>
          <w:t xml:space="preserve">b.    </w:t>
        </w:r>
        <w:proofErr w:type="spellStart"/>
        <w:r w:rsidRPr="00D605B8">
          <w:t>Portacath</w:t>
        </w:r>
        <w:proofErr w:type="spellEnd"/>
        <w:r w:rsidRPr="00D605B8">
          <w:t xml:space="preserve"> devices are not used to obtain blood samples because of the risk of clot formation.</w:t>
        </w:r>
        <w:r w:rsidRPr="00D605B8">
          <w:br/>
          <w:t xml:space="preserve">c.    The </w:t>
        </w:r>
        <w:proofErr w:type="spellStart"/>
        <w:r w:rsidRPr="00D605B8">
          <w:t>vacutainer</w:t>
        </w:r>
        <w:proofErr w:type="spellEnd"/>
        <w:r w:rsidRPr="00D605B8">
          <w:t xml:space="preserve"> will be attached to the </w:t>
        </w:r>
        <w:proofErr w:type="spellStart"/>
        <w:r w:rsidRPr="00D605B8">
          <w:t>portacath</w:t>
        </w:r>
        <w:proofErr w:type="spellEnd"/>
        <w:r w:rsidRPr="00D605B8">
          <w:t xml:space="preserve"> needle to obtain a direct sample.</w:t>
        </w:r>
        <w:r w:rsidRPr="00D605B8">
          <w:br/>
          <w:t>d.    Any needle and syringe may be utilized to obtain the sample.</w:t>
        </w:r>
      </w:ins>
    </w:p>
    <w:p w:rsidR="00D605B8" w:rsidRPr="00D605B8" w:rsidRDefault="00D605B8" w:rsidP="00736F0D">
      <w:pPr>
        <w:rPr>
          <w:ins w:id="402" w:author="Unknown"/>
        </w:rPr>
      </w:pPr>
      <w:ins w:id="403" w:author="Unknown">
        <w:r w:rsidRPr="00D605B8">
          <w:t>10.    What is the purpose of “tunneling” (inserting the catheter 2-4 inches under the skin) when the surgeon inserts a Hickman central catheter device? Tunneling</w:t>
        </w:r>
        <w:proofErr w:type="gramStart"/>
        <w:r w:rsidRPr="00D605B8">
          <w:t>:</w:t>
        </w:r>
        <w:proofErr w:type="gramEnd"/>
        <w:r w:rsidRPr="00D605B8">
          <w:br/>
          <w:t>a.    Increases the patient’s comfort level.</w:t>
        </w:r>
        <w:r w:rsidRPr="00D605B8">
          <w:br/>
          <w:t>b.    Decreases the risk of infection.</w:t>
        </w:r>
        <w:r w:rsidRPr="00D605B8">
          <w:br/>
        </w:r>
        <w:r w:rsidRPr="00D605B8">
          <w:lastRenderedPageBreak/>
          <w:t>c.    Prevents the patient’s clothes from having contact with the catheter</w:t>
        </w:r>
        <w:r w:rsidRPr="00D605B8">
          <w:br/>
          <w:t xml:space="preserve">d.    </w:t>
        </w:r>
        <w:proofErr w:type="gramStart"/>
        <w:r w:rsidRPr="00D605B8">
          <w:t>Makes the catheter less visible to other people.</w:t>
        </w:r>
        <w:proofErr w:type="gramEnd"/>
      </w:ins>
    </w:p>
    <w:p w:rsidR="00D605B8" w:rsidRPr="00D605B8" w:rsidRDefault="00D605B8" w:rsidP="00736F0D">
      <w:pPr>
        <w:rPr>
          <w:ins w:id="404" w:author="Unknown"/>
        </w:rPr>
      </w:pPr>
      <w:ins w:id="405" w:author="Unknown">
        <w:r w:rsidRPr="00D605B8">
          <w:t>11.    The primary complication of a central venous access device (CVAD) is</w:t>
        </w:r>
        <w:proofErr w:type="gramStart"/>
        <w:r w:rsidRPr="00D605B8">
          <w:t>:</w:t>
        </w:r>
        <w:proofErr w:type="gramEnd"/>
        <w:r w:rsidRPr="00D605B8">
          <w:br/>
          <w:t>a.    Thrombus formation in the vein.</w:t>
        </w:r>
        <w:r w:rsidRPr="00D605B8">
          <w:br/>
          <w:t>b.    Pain and discomfort.</w:t>
        </w:r>
        <w:r w:rsidRPr="00D605B8">
          <w:br/>
          <w:t>c.    Infection.</w:t>
        </w:r>
        <w:r w:rsidRPr="00D605B8">
          <w:br/>
          <w:t>d.    Occlusion of the catheter as the result of an intra-lumen clot.</w:t>
        </w:r>
      </w:ins>
    </w:p>
    <w:p w:rsidR="00D605B8" w:rsidRPr="00D605B8" w:rsidRDefault="00D605B8" w:rsidP="00736F0D">
      <w:pPr>
        <w:rPr>
          <w:ins w:id="406" w:author="Unknown"/>
        </w:rPr>
      </w:pPr>
      <w:ins w:id="407" w:author="Unknown">
        <w:r w:rsidRPr="00D605B8">
          <w:t xml:space="preserve">12.    Nurse </w:t>
        </w:r>
        <w:proofErr w:type="spellStart"/>
        <w:r w:rsidRPr="00D605B8">
          <w:t>Blessy</w:t>
        </w:r>
        <w:proofErr w:type="spellEnd"/>
        <w:r w:rsidRPr="00D605B8">
          <w:t xml:space="preserve"> is doing some patient education related to a patient’s central venous access device. Which of the following statements will the nurse make to the patient?</w:t>
        </w:r>
        <w:r w:rsidRPr="00D605B8">
          <w:br/>
          <w:t xml:space="preserve">a.    “These </w:t>
        </w:r>
        <w:proofErr w:type="gramStart"/>
        <w:r w:rsidRPr="00D605B8">
          <w:t>type</w:t>
        </w:r>
        <w:proofErr w:type="gramEnd"/>
        <w:r w:rsidRPr="00D605B8">
          <w:t xml:space="preserve"> of devices are essentially risk free.”</w:t>
        </w:r>
        <w:r w:rsidRPr="00D605B8">
          <w:br/>
        </w:r>
        <w:proofErr w:type="gramStart"/>
        <w:r w:rsidRPr="00D605B8">
          <w:t>b.    “These devices seldom work for more than a week or two necessitating replacement.”</w:t>
        </w:r>
        <w:proofErr w:type="gramEnd"/>
        <w:r w:rsidRPr="00D605B8">
          <w:br/>
          <w:t>c.    “The dressing should only the changed by your doctor.”</w:t>
        </w:r>
        <w:r w:rsidRPr="00D605B8">
          <w:br/>
          <w:t>d.    “Heparin in instilled into the lumen of the catheter to decrease the risk of clotting.”</w:t>
        </w:r>
      </w:ins>
    </w:p>
    <w:p w:rsidR="00D605B8" w:rsidRPr="00D605B8" w:rsidRDefault="00D605B8" w:rsidP="00736F0D">
      <w:pPr>
        <w:rPr>
          <w:ins w:id="408" w:author="Unknown"/>
        </w:rPr>
      </w:pPr>
      <w:ins w:id="409" w:author="Unknown">
        <w:r w:rsidRPr="00D605B8">
          <w:t xml:space="preserve">13.    The chemotherapeutic DNA </w:t>
        </w:r>
        <w:proofErr w:type="spellStart"/>
        <w:r w:rsidRPr="00D605B8">
          <w:t>alkylating</w:t>
        </w:r>
        <w:proofErr w:type="spellEnd"/>
        <w:r w:rsidRPr="00D605B8">
          <w:t xml:space="preserve"> agents such as nitrogen mustards are effective because they</w:t>
        </w:r>
        <w:proofErr w:type="gramStart"/>
        <w:r w:rsidRPr="00D605B8">
          <w:t>:</w:t>
        </w:r>
        <w:proofErr w:type="gramEnd"/>
        <w:r w:rsidRPr="00D605B8">
          <w:br/>
          <w:t>a.    Cross-link DNA strands with covalent bonds between alkyl groups on the drug and guanine bases on DNA.</w:t>
        </w:r>
        <w:r w:rsidRPr="00D605B8">
          <w:br/>
          <w:t>b.    Have few, if any, side effects.</w:t>
        </w:r>
        <w:r w:rsidRPr="00D605B8">
          <w:br/>
          <w:t>c.    Are used to treat multiple types of cancer.</w:t>
        </w:r>
        <w:r w:rsidRPr="00D605B8">
          <w:br/>
          <w:t>d.    Are cell cycle-specific agents.</w:t>
        </w:r>
      </w:ins>
    </w:p>
    <w:p w:rsidR="00D605B8" w:rsidRPr="00D605B8" w:rsidRDefault="00D605B8" w:rsidP="00736F0D">
      <w:pPr>
        <w:rPr>
          <w:ins w:id="410" w:author="Unknown"/>
        </w:rPr>
      </w:pPr>
      <w:ins w:id="411" w:author="Unknown">
        <w:r w:rsidRPr="00D605B8">
          <w:t>14.    Hormonal agents are used to treat some cancers. An example would be</w:t>
        </w:r>
        <w:proofErr w:type="gramStart"/>
        <w:r w:rsidRPr="00D605B8">
          <w:t>:</w:t>
        </w:r>
        <w:proofErr w:type="gramEnd"/>
        <w:r w:rsidRPr="00D605B8">
          <w:br/>
          <w:t xml:space="preserve">a.    </w:t>
        </w:r>
        <w:proofErr w:type="spellStart"/>
        <w:r w:rsidRPr="00D605B8">
          <w:t>Thyroxine</w:t>
        </w:r>
        <w:proofErr w:type="spellEnd"/>
        <w:r w:rsidRPr="00D605B8">
          <w:t xml:space="preserve"> to treat thyroid cancer.</w:t>
        </w:r>
        <w:r w:rsidRPr="00D605B8">
          <w:br/>
          <w:t>b.    ACTH to treat adrenal carcinoma.</w:t>
        </w:r>
        <w:r w:rsidRPr="00D605B8">
          <w:br/>
          <w:t>c.    Estrogen antagonists to treat breast cancer.</w:t>
        </w:r>
        <w:r w:rsidRPr="00D605B8">
          <w:br/>
          <w:t>d.    Glucagon to treat pancreatic carcinoma.</w:t>
        </w:r>
      </w:ins>
    </w:p>
    <w:p w:rsidR="00D605B8" w:rsidRPr="00D605B8" w:rsidRDefault="00D605B8" w:rsidP="00736F0D">
      <w:pPr>
        <w:rPr>
          <w:ins w:id="412" w:author="Unknown"/>
        </w:rPr>
      </w:pPr>
      <w:ins w:id="413" w:author="Unknown">
        <w:r w:rsidRPr="00D605B8">
          <w:t xml:space="preserve">15.    Chemotherapeutic agents often produce a certain degree of </w:t>
        </w:r>
        <w:proofErr w:type="spellStart"/>
        <w:r w:rsidRPr="00D605B8">
          <w:t>myelosuppression</w:t>
        </w:r>
        <w:proofErr w:type="spellEnd"/>
        <w:r w:rsidRPr="00D605B8">
          <w:t xml:space="preserve"> including </w:t>
        </w:r>
        <w:proofErr w:type="spellStart"/>
        <w:r w:rsidRPr="00D605B8">
          <w:t>leukopenia</w:t>
        </w:r>
        <w:proofErr w:type="spellEnd"/>
        <w:r w:rsidRPr="00D605B8">
          <w:t xml:space="preserve">. </w:t>
        </w:r>
        <w:proofErr w:type="spellStart"/>
        <w:r w:rsidRPr="00D605B8">
          <w:t>Leukopenia</w:t>
        </w:r>
        <w:proofErr w:type="spellEnd"/>
        <w:r w:rsidRPr="00D605B8">
          <w:t xml:space="preserve"> does not present immediately but is delayed several days to weeks because</w:t>
        </w:r>
        <w:proofErr w:type="gramStart"/>
        <w:r w:rsidRPr="00D605B8">
          <w:t>:</w:t>
        </w:r>
        <w:proofErr w:type="gramEnd"/>
        <w:r w:rsidRPr="00D605B8">
          <w:br/>
          <w:t xml:space="preserve">a.    The patient’s hemoglobin and </w:t>
        </w:r>
        <w:proofErr w:type="spellStart"/>
        <w:r w:rsidRPr="00D605B8">
          <w:t>hematocrit</w:t>
        </w:r>
        <w:proofErr w:type="spellEnd"/>
        <w:r w:rsidRPr="00D605B8">
          <w:t xml:space="preserve"> are normal.</w:t>
        </w:r>
        <w:r w:rsidRPr="00D605B8">
          <w:br/>
          <w:t>b.    Red blood cells are affected first.</w:t>
        </w:r>
        <w:r w:rsidRPr="00D605B8">
          <w:br/>
          <w:t>c.    Folic acid levels are normal.</w:t>
        </w:r>
        <w:r w:rsidRPr="00D605B8">
          <w:br/>
          <w:t>d.    The current white cell count is not affected by chemotherapy.</w:t>
        </w:r>
      </w:ins>
    </w:p>
    <w:p w:rsidR="00D605B8" w:rsidRPr="00D605B8" w:rsidRDefault="00D605B8" w:rsidP="00736F0D">
      <w:pPr>
        <w:rPr>
          <w:ins w:id="414" w:author="Unknown"/>
        </w:rPr>
      </w:pPr>
      <w:ins w:id="415" w:author="Unknown">
        <w:r w:rsidRPr="00D605B8">
          <w:t xml:space="preserve">16.    Currently, there is no way to prevent </w:t>
        </w:r>
        <w:proofErr w:type="spellStart"/>
        <w:r w:rsidRPr="00D605B8">
          <w:t>myelosuppression</w:t>
        </w:r>
        <w:proofErr w:type="spellEnd"/>
        <w:r w:rsidRPr="00D605B8">
          <w:t>. However, there are medications available to elicit a more rapid bone marrow recovery. An example is</w:t>
        </w:r>
        <w:proofErr w:type="gramStart"/>
        <w:r w:rsidRPr="00D605B8">
          <w:t>:</w:t>
        </w:r>
        <w:proofErr w:type="gramEnd"/>
        <w:r w:rsidRPr="00D605B8">
          <w:br/>
          <w:t xml:space="preserve">a.    </w:t>
        </w:r>
        <w:proofErr w:type="spellStart"/>
        <w:r w:rsidRPr="00D605B8">
          <w:t>Epoetin</w:t>
        </w:r>
        <w:proofErr w:type="spellEnd"/>
        <w:r w:rsidRPr="00D605B8">
          <w:t xml:space="preserve"> </w:t>
        </w:r>
        <w:proofErr w:type="spellStart"/>
        <w:r w:rsidRPr="00D605B8">
          <w:t>alfa</w:t>
        </w:r>
        <w:proofErr w:type="spellEnd"/>
        <w:r w:rsidRPr="00D605B8">
          <w:t xml:space="preserve"> (</w:t>
        </w:r>
        <w:proofErr w:type="spellStart"/>
        <w:r w:rsidRPr="00D605B8">
          <w:t>Epogen</w:t>
        </w:r>
        <w:proofErr w:type="spellEnd"/>
        <w:r w:rsidRPr="00D605B8">
          <w:t xml:space="preserve">, </w:t>
        </w:r>
        <w:proofErr w:type="spellStart"/>
        <w:r w:rsidRPr="00D605B8">
          <w:t>Procrit</w:t>
        </w:r>
        <w:proofErr w:type="spellEnd"/>
        <w:r w:rsidRPr="00D605B8">
          <w:t>).</w:t>
        </w:r>
        <w:r w:rsidRPr="00D605B8">
          <w:br/>
          <w:t>b.    Glucagon.</w:t>
        </w:r>
        <w:r w:rsidRPr="00D605B8">
          <w:br/>
          <w:t xml:space="preserve">c.    </w:t>
        </w:r>
        <w:proofErr w:type="spellStart"/>
        <w:r w:rsidRPr="00D605B8">
          <w:t>Fenofibrate</w:t>
        </w:r>
        <w:proofErr w:type="spellEnd"/>
        <w:r w:rsidRPr="00D605B8">
          <w:t xml:space="preserve"> (</w:t>
        </w:r>
        <w:proofErr w:type="spellStart"/>
        <w:r w:rsidRPr="00D605B8">
          <w:t>Tricor</w:t>
        </w:r>
        <w:proofErr w:type="spellEnd"/>
        <w:r w:rsidRPr="00D605B8">
          <w:t>).</w:t>
        </w:r>
        <w:r w:rsidRPr="00D605B8">
          <w:br/>
          <w:t xml:space="preserve">d.    </w:t>
        </w:r>
        <w:proofErr w:type="spellStart"/>
        <w:r w:rsidRPr="00D605B8">
          <w:t>Lamotrigine</w:t>
        </w:r>
        <w:proofErr w:type="spellEnd"/>
        <w:r w:rsidRPr="00D605B8">
          <w:t xml:space="preserve"> (</w:t>
        </w:r>
        <w:proofErr w:type="spellStart"/>
        <w:r w:rsidRPr="00D605B8">
          <w:t>Lamictal</w:t>
        </w:r>
        <w:proofErr w:type="spellEnd"/>
        <w:r w:rsidRPr="00D605B8">
          <w:t>).</w:t>
        </w:r>
      </w:ins>
    </w:p>
    <w:p w:rsidR="00D605B8" w:rsidRPr="00D605B8" w:rsidRDefault="00D605B8" w:rsidP="00736F0D">
      <w:pPr>
        <w:rPr>
          <w:ins w:id="416" w:author="Unknown"/>
        </w:rPr>
      </w:pPr>
      <w:ins w:id="417" w:author="Unknown">
        <w:r w:rsidRPr="00D605B8">
          <w:t xml:space="preserve">17.    Estrogen antagonists are used to treat estrogen hormone-dependent cancer, such as breast carcinoma. Androgen antagonists block testosterone </w:t>
        </w:r>
        <w:r w:rsidRPr="00D605B8">
          <w:lastRenderedPageBreak/>
          <w:t>stimulation of androgen-dependent cancers. An example of an androgen-dependent cancer would be</w:t>
        </w:r>
        <w:proofErr w:type="gramStart"/>
        <w:r w:rsidRPr="00D605B8">
          <w:t>:</w:t>
        </w:r>
        <w:proofErr w:type="gramEnd"/>
        <w:r w:rsidRPr="00D605B8">
          <w:br/>
          <w:t>a.    Prostate cancer.</w:t>
        </w:r>
        <w:r w:rsidRPr="00D605B8">
          <w:br/>
          <w:t>b.    Thyroid cancer.</w:t>
        </w:r>
        <w:r w:rsidRPr="00D605B8">
          <w:br/>
          <w:t>c.    Renal carcinoma.</w:t>
        </w:r>
        <w:r w:rsidRPr="00D605B8">
          <w:br/>
        </w:r>
        <w:proofErr w:type="gramStart"/>
        <w:r w:rsidRPr="00D605B8">
          <w:t>d</w:t>
        </w:r>
        <w:proofErr w:type="gramEnd"/>
        <w:r w:rsidRPr="00D605B8">
          <w:t xml:space="preserve">.    </w:t>
        </w:r>
        <w:proofErr w:type="spellStart"/>
        <w:r w:rsidRPr="00D605B8">
          <w:t>neuroblastoma</w:t>
        </w:r>
        <w:proofErr w:type="spellEnd"/>
        <w:r w:rsidRPr="00D605B8">
          <w:t>.</w:t>
        </w:r>
      </w:ins>
    </w:p>
    <w:p w:rsidR="00D605B8" w:rsidRPr="00D605B8" w:rsidRDefault="00D605B8" w:rsidP="00736F0D">
      <w:pPr>
        <w:rPr>
          <w:ins w:id="418" w:author="Unknown"/>
        </w:rPr>
      </w:pPr>
      <w:ins w:id="419" w:author="Unknown">
        <w:r w:rsidRPr="00D605B8">
          <w:t>18.    Serotonin release stimulates vomiting following chemotherapy. Therefore, serotonin antagonists are effective in preventing and treating nausea and vomiting related to chemotherapy. An example of an effective serotonin antagonist antiemetic is</w:t>
        </w:r>
        <w:proofErr w:type="gramStart"/>
        <w:r w:rsidRPr="00D605B8">
          <w:t>:</w:t>
        </w:r>
        <w:proofErr w:type="gramEnd"/>
        <w:r w:rsidRPr="00D605B8">
          <w:br/>
          <w:t xml:space="preserve">a.    </w:t>
        </w:r>
        <w:proofErr w:type="spellStart"/>
        <w:r w:rsidRPr="00D605B8">
          <w:t>ondansetron</w:t>
        </w:r>
        <w:proofErr w:type="spellEnd"/>
        <w:r w:rsidRPr="00D605B8">
          <w:t xml:space="preserve"> (</w:t>
        </w:r>
        <w:proofErr w:type="spellStart"/>
        <w:r w:rsidRPr="00D605B8">
          <w:t>Zofran</w:t>
        </w:r>
        <w:proofErr w:type="spellEnd"/>
        <w:r w:rsidRPr="00D605B8">
          <w:t>).</w:t>
        </w:r>
        <w:r w:rsidRPr="00D605B8">
          <w:br/>
        </w:r>
        <w:proofErr w:type="gramStart"/>
        <w:r w:rsidRPr="00D605B8">
          <w:t>b</w:t>
        </w:r>
        <w:proofErr w:type="gramEnd"/>
        <w:r w:rsidRPr="00D605B8">
          <w:t xml:space="preserve">.    </w:t>
        </w:r>
        <w:proofErr w:type="spellStart"/>
        <w:r w:rsidRPr="00D605B8">
          <w:t>fluoxetine</w:t>
        </w:r>
        <w:proofErr w:type="spellEnd"/>
        <w:r w:rsidRPr="00D605B8">
          <w:t xml:space="preserve"> (Prozac).</w:t>
        </w:r>
        <w:r w:rsidRPr="00D605B8">
          <w:br/>
        </w:r>
        <w:proofErr w:type="gramStart"/>
        <w:r w:rsidRPr="00D605B8">
          <w:t>c</w:t>
        </w:r>
        <w:proofErr w:type="gramEnd"/>
        <w:r w:rsidRPr="00D605B8">
          <w:t xml:space="preserve">.    </w:t>
        </w:r>
        <w:proofErr w:type="spellStart"/>
        <w:r w:rsidRPr="00D605B8">
          <w:t>paroxetine</w:t>
        </w:r>
        <w:proofErr w:type="spellEnd"/>
        <w:r w:rsidRPr="00D605B8">
          <w:t xml:space="preserve"> (Paxil).</w:t>
        </w:r>
        <w:r w:rsidRPr="00D605B8">
          <w:br/>
        </w:r>
        <w:proofErr w:type="gramStart"/>
        <w:r w:rsidRPr="00D605B8">
          <w:t>d</w:t>
        </w:r>
        <w:proofErr w:type="gramEnd"/>
        <w:r w:rsidRPr="00D605B8">
          <w:t xml:space="preserve">.    </w:t>
        </w:r>
        <w:proofErr w:type="spellStart"/>
        <w:r w:rsidRPr="00D605B8">
          <w:t>sertraline</w:t>
        </w:r>
        <w:proofErr w:type="spellEnd"/>
        <w:r w:rsidRPr="00D605B8">
          <w:t xml:space="preserve"> (Zoloft).</w:t>
        </w:r>
      </w:ins>
    </w:p>
    <w:p w:rsidR="00D605B8" w:rsidRPr="00D605B8" w:rsidRDefault="00D605B8" w:rsidP="00736F0D">
      <w:pPr>
        <w:rPr>
          <w:ins w:id="420" w:author="Unknown"/>
        </w:rPr>
      </w:pPr>
      <w:ins w:id="421" w:author="Unknown">
        <w:r w:rsidRPr="00D605B8">
          <w:t xml:space="preserve">19.    </w:t>
        </w:r>
        <w:proofErr w:type="spellStart"/>
        <w:r w:rsidRPr="00D605B8">
          <w:t>Methotrexate</w:t>
        </w:r>
        <w:proofErr w:type="spellEnd"/>
        <w:r w:rsidRPr="00D605B8">
          <w:t xml:space="preserve">, the most widely used </w:t>
        </w:r>
        <w:proofErr w:type="spellStart"/>
        <w:r w:rsidRPr="00D605B8">
          <w:t>antimetabolite</w:t>
        </w:r>
        <w:proofErr w:type="spellEnd"/>
        <w:r w:rsidRPr="00D605B8">
          <w:t xml:space="preserve"> in cancer chemotherapy does not penetrate the central nervous system (CNS). To treat CNS disease this drug must be administered</w:t>
        </w:r>
        <w:proofErr w:type="gramStart"/>
        <w:r w:rsidRPr="00D605B8">
          <w:t>:</w:t>
        </w:r>
        <w:proofErr w:type="gramEnd"/>
        <w:r w:rsidRPr="00D605B8">
          <w:br/>
          <w:t>a.    Intravenously.</w:t>
        </w:r>
        <w:r w:rsidRPr="00D605B8">
          <w:br/>
          <w:t>b.    Subcutaneously.</w:t>
        </w:r>
        <w:r w:rsidRPr="00D605B8">
          <w:br/>
          <w:t xml:space="preserve">c.    </w:t>
        </w:r>
        <w:proofErr w:type="spellStart"/>
        <w:r w:rsidRPr="00D605B8">
          <w:t>Intrathecally</w:t>
        </w:r>
        <w:proofErr w:type="spellEnd"/>
        <w:r w:rsidRPr="00D605B8">
          <w:t>.</w:t>
        </w:r>
        <w:r w:rsidRPr="00D605B8">
          <w:br/>
        </w:r>
        <w:proofErr w:type="gramStart"/>
        <w:r w:rsidRPr="00D605B8">
          <w:t>d</w:t>
        </w:r>
        <w:proofErr w:type="gramEnd"/>
        <w:r w:rsidRPr="00D605B8">
          <w:t>.    By inhalation.</w:t>
        </w:r>
      </w:ins>
    </w:p>
    <w:p w:rsidR="00D605B8" w:rsidRPr="00D605B8" w:rsidRDefault="00D605B8" w:rsidP="00736F0D">
      <w:pPr>
        <w:rPr>
          <w:ins w:id="422" w:author="Unknown"/>
        </w:rPr>
      </w:pPr>
      <w:ins w:id="423" w:author="Unknown">
        <w:r w:rsidRPr="00D605B8">
          <w:t xml:space="preserve">20.    </w:t>
        </w:r>
        <w:proofErr w:type="spellStart"/>
        <w:r w:rsidRPr="00D605B8">
          <w:t>Methotrexate</w:t>
        </w:r>
        <w:proofErr w:type="spellEnd"/>
        <w:r w:rsidRPr="00D605B8">
          <w:t xml:space="preserve"> is a </w:t>
        </w:r>
        <w:proofErr w:type="spellStart"/>
        <w:r w:rsidRPr="00D605B8">
          <w:t>folate</w:t>
        </w:r>
        <w:proofErr w:type="spellEnd"/>
        <w:r w:rsidRPr="00D605B8">
          <w:t xml:space="preserve"> antagonist. It inhibits enzymes required for DNA base synthesis. To prevent harm to normal cells, a fully activated form of folic acid known as </w:t>
        </w:r>
        <w:proofErr w:type="spellStart"/>
        <w:r w:rsidRPr="00D605B8">
          <w:t>leucovorin</w:t>
        </w:r>
        <w:proofErr w:type="spellEnd"/>
        <w:r w:rsidRPr="00D605B8">
          <w:t xml:space="preserve"> (</w:t>
        </w:r>
        <w:proofErr w:type="spellStart"/>
        <w:r w:rsidRPr="00D605B8">
          <w:t>folinic</w:t>
        </w:r>
        <w:proofErr w:type="spellEnd"/>
        <w:r w:rsidRPr="00D605B8">
          <w:t xml:space="preserve"> acid; </w:t>
        </w:r>
        <w:proofErr w:type="spellStart"/>
        <w:r w:rsidRPr="00D605B8">
          <w:t>citrovorum</w:t>
        </w:r>
        <w:proofErr w:type="spellEnd"/>
        <w:r w:rsidRPr="00D605B8">
          <w:t xml:space="preserve"> factor) can be administered. Administration of </w:t>
        </w:r>
        <w:proofErr w:type="spellStart"/>
        <w:r w:rsidRPr="00D605B8">
          <w:t>leucovorin</w:t>
        </w:r>
        <w:proofErr w:type="spellEnd"/>
        <w:r w:rsidRPr="00D605B8">
          <w:t xml:space="preserve"> is known as</w:t>
        </w:r>
        <w:proofErr w:type="gramStart"/>
        <w:r w:rsidRPr="00D605B8">
          <w:t>:</w:t>
        </w:r>
        <w:proofErr w:type="gramEnd"/>
        <w:r w:rsidRPr="00D605B8">
          <w:br/>
          <w:t>a.    Induction therapy.</w:t>
        </w:r>
        <w:r w:rsidRPr="00D605B8">
          <w:br/>
          <w:t>b.    Consolidation therapy.</w:t>
        </w:r>
        <w:r w:rsidRPr="00D605B8">
          <w:br/>
          <w:t>c.    Pulse therapy.</w:t>
        </w:r>
        <w:r w:rsidRPr="00D605B8">
          <w:br/>
          <w:t>d.    Rescue therapy.</w:t>
        </w:r>
      </w:ins>
    </w:p>
    <w:p w:rsidR="00D605B8" w:rsidRPr="00D605B8" w:rsidRDefault="00D605B8" w:rsidP="00736F0D">
      <w:pPr>
        <w:rPr>
          <w:ins w:id="424" w:author="Unknown"/>
        </w:rPr>
      </w:pPr>
      <w:ins w:id="425" w:author="Unknown">
        <w:r w:rsidRPr="00D605B8">
          <w:t xml:space="preserve">21.    A male Patient is undergoing chemotherapy may also be given the drug </w:t>
        </w:r>
        <w:proofErr w:type="spellStart"/>
        <w:r w:rsidRPr="00D605B8">
          <w:t>allopurinol</w:t>
        </w:r>
        <w:proofErr w:type="spellEnd"/>
        <w:r w:rsidRPr="00D605B8">
          <w:t xml:space="preserve"> (</w:t>
        </w:r>
        <w:proofErr w:type="spellStart"/>
        <w:r w:rsidRPr="00D605B8">
          <w:t>Zyloprim</w:t>
        </w:r>
        <w:proofErr w:type="spellEnd"/>
        <w:r w:rsidRPr="00D605B8">
          <w:t xml:space="preserve">, </w:t>
        </w:r>
        <w:proofErr w:type="spellStart"/>
        <w:r w:rsidRPr="00D605B8">
          <w:t>Aloprim</w:t>
        </w:r>
        <w:proofErr w:type="spellEnd"/>
        <w:r w:rsidRPr="00D605B8">
          <w:t xml:space="preserve">). </w:t>
        </w:r>
        <w:proofErr w:type="spellStart"/>
        <w:r w:rsidRPr="00D605B8">
          <w:t>Allopurinol</w:t>
        </w:r>
        <w:proofErr w:type="spellEnd"/>
        <w:r w:rsidRPr="00D605B8">
          <w:t xml:space="preserve"> inhibits the synthesis of uric acid. Concomitant administration of </w:t>
        </w:r>
        <w:proofErr w:type="spellStart"/>
        <w:r w:rsidRPr="00D605B8">
          <w:t>allopurinol</w:t>
        </w:r>
        <w:proofErr w:type="spellEnd"/>
        <w:r w:rsidRPr="00D605B8">
          <w:t xml:space="preserve"> prevents</w:t>
        </w:r>
        <w:proofErr w:type="gramStart"/>
        <w:r w:rsidRPr="00D605B8">
          <w:t>:</w:t>
        </w:r>
        <w:proofErr w:type="gramEnd"/>
        <w:r w:rsidRPr="00D605B8">
          <w:br/>
          <w:t xml:space="preserve">a.    </w:t>
        </w:r>
        <w:proofErr w:type="spellStart"/>
        <w:r w:rsidRPr="00D605B8">
          <w:t>Myelosuppression</w:t>
        </w:r>
        <w:proofErr w:type="spellEnd"/>
        <w:r w:rsidRPr="00D605B8">
          <w:t>.</w:t>
        </w:r>
        <w:r w:rsidRPr="00D605B8">
          <w:br/>
          <w:t xml:space="preserve">b.    Gout and </w:t>
        </w:r>
        <w:proofErr w:type="spellStart"/>
        <w:r w:rsidRPr="00D605B8">
          <w:t>hyperuricemia</w:t>
        </w:r>
        <w:proofErr w:type="spellEnd"/>
        <w:r w:rsidRPr="00D605B8">
          <w:t>.</w:t>
        </w:r>
        <w:r w:rsidRPr="00D605B8">
          <w:br/>
          <w:t xml:space="preserve">c.    </w:t>
        </w:r>
        <w:proofErr w:type="spellStart"/>
        <w:r w:rsidRPr="00D605B8">
          <w:t>Pancytopenia</w:t>
        </w:r>
        <w:proofErr w:type="spellEnd"/>
        <w:r w:rsidRPr="00D605B8">
          <w:t>.</w:t>
        </w:r>
        <w:r w:rsidRPr="00D605B8">
          <w:br/>
          <w:t>d.    Cancer cell growth and replication</w:t>
        </w:r>
      </w:ins>
    </w:p>
    <w:p w:rsidR="00D605B8" w:rsidRPr="00D605B8" w:rsidRDefault="00D605B8" w:rsidP="00736F0D">
      <w:pPr>
        <w:rPr>
          <w:ins w:id="426" w:author="Unknown"/>
        </w:rPr>
      </w:pPr>
      <w:ins w:id="427" w:author="Unknown">
        <w:r w:rsidRPr="00D605B8">
          <w:t xml:space="preserve">22.    Superficial bladder cancer can be treated by direct instillation of the </w:t>
        </w:r>
        <w:proofErr w:type="spellStart"/>
        <w:r w:rsidRPr="00D605B8">
          <w:t>antineoplastic</w:t>
        </w:r>
        <w:proofErr w:type="spellEnd"/>
        <w:r w:rsidRPr="00D605B8">
          <w:t xml:space="preserve"> antibiotic agent </w:t>
        </w:r>
        <w:proofErr w:type="spellStart"/>
        <w:r w:rsidRPr="00D605B8">
          <w:t>mitomycin</w:t>
        </w:r>
        <w:proofErr w:type="spellEnd"/>
        <w:r w:rsidRPr="00D605B8">
          <w:t xml:space="preserve"> (</w:t>
        </w:r>
        <w:proofErr w:type="spellStart"/>
        <w:r w:rsidRPr="00D605B8">
          <w:t>Mutamycin</w:t>
        </w:r>
        <w:proofErr w:type="spellEnd"/>
        <w:r w:rsidRPr="00D605B8">
          <w:t>). This process is termed</w:t>
        </w:r>
        <w:proofErr w:type="gramStart"/>
        <w:r w:rsidRPr="00D605B8">
          <w:t>:</w:t>
        </w:r>
        <w:proofErr w:type="gramEnd"/>
        <w:r w:rsidRPr="00D605B8">
          <w:br/>
          <w:t xml:space="preserve">a.    </w:t>
        </w:r>
        <w:proofErr w:type="spellStart"/>
        <w:r w:rsidRPr="00D605B8">
          <w:t>Intraventricular</w:t>
        </w:r>
        <w:proofErr w:type="spellEnd"/>
        <w:r w:rsidRPr="00D605B8">
          <w:t xml:space="preserve"> administration.</w:t>
        </w:r>
        <w:r w:rsidRPr="00D605B8">
          <w:br/>
          <w:t xml:space="preserve">b.    </w:t>
        </w:r>
        <w:proofErr w:type="spellStart"/>
        <w:r w:rsidRPr="00D605B8">
          <w:t>Intravesical</w:t>
        </w:r>
        <w:proofErr w:type="spellEnd"/>
        <w:r w:rsidRPr="00D605B8">
          <w:t xml:space="preserve"> administration.</w:t>
        </w:r>
        <w:r w:rsidRPr="00D605B8">
          <w:br/>
          <w:t>c.    Intravascular administration.</w:t>
        </w:r>
        <w:r w:rsidRPr="00D605B8">
          <w:br/>
          <w:t xml:space="preserve">d.    </w:t>
        </w:r>
        <w:proofErr w:type="spellStart"/>
        <w:r w:rsidRPr="00D605B8">
          <w:t>Intrathecal</w:t>
        </w:r>
        <w:proofErr w:type="spellEnd"/>
        <w:r w:rsidRPr="00D605B8">
          <w:t xml:space="preserve"> administration.</w:t>
        </w:r>
      </w:ins>
    </w:p>
    <w:p w:rsidR="00D605B8" w:rsidRPr="00D605B8" w:rsidRDefault="00D605B8" w:rsidP="00736F0D">
      <w:pPr>
        <w:rPr>
          <w:ins w:id="428" w:author="Unknown"/>
        </w:rPr>
      </w:pPr>
      <w:ins w:id="429" w:author="Unknown">
        <w:r w:rsidRPr="00D605B8">
          <w:t>23.    The most common dose-limiting toxicity of chemotherapy is</w:t>
        </w:r>
        <w:proofErr w:type="gramStart"/>
        <w:r w:rsidRPr="00D605B8">
          <w:t>:</w:t>
        </w:r>
        <w:proofErr w:type="gramEnd"/>
        <w:r w:rsidRPr="00D605B8">
          <w:br/>
          <w:t>a.    Nausea and vomiting.</w:t>
        </w:r>
        <w:r w:rsidRPr="00D605B8">
          <w:br/>
          <w:t>b.    Bloody stools.</w:t>
        </w:r>
        <w:r w:rsidRPr="00D605B8">
          <w:br/>
        </w:r>
        <w:r w:rsidRPr="00D605B8">
          <w:lastRenderedPageBreak/>
          <w:t xml:space="preserve">c.    </w:t>
        </w:r>
        <w:proofErr w:type="spellStart"/>
        <w:r w:rsidRPr="00D605B8">
          <w:t>Myelosuppression</w:t>
        </w:r>
        <w:proofErr w:type="spellEnd"/>
        <w:r w:rsidRPr="00D605B8">
          <w:t>.</w:t>
        </w:r>
        <w:r w:rsidRPr="00D605B8">
          <w:br/>
          <w:t xml:space="preserve">d.    Inability to ingest food orally due to </w:t>
        </w:r>
        <w:proofErr w:type="spellStart"/>
        <w:r w:rsidRPr="00D605B8">
          <w:t>stomatitis</w:t>
        </w:r>
        <w:proofErr w:type="spellEnd"/>
        <w:r w:rsidRPr="00D605B8">
          <w:t xml:space="preserve"> and </w:t>
        </w:r>
        <w:proofErr w:type="spellStart"/>
        <w:r w:rsidRPr="00D605B8">
          <w:t>mucositis</w:t>
        </w:r>
        <w:proofErr w:type="spellEnd"/>
        <w:r w:rsidRPr="00D605B8">
          <w:t>.</w:t>
        </w:r>
      </w:ins>
    </w:p>
    <w:p w:rsidR="00D605B8" w:rsidRPr="00D605B8" w:rsidRDefault="00D605B8" w:rsidP="00736F0D">
      <w:pPr>
        <w:rPr>
          <w:ins w:id="430" w:author="Unknown"/>
        </w:rPr>
      </w:pPr>
      <w:ins w:id="431" w:author="Unknown">
        <w:r w:rsidRPr="00D605B8">
          <w:t>24.    Chemotherapy induces vomiting by</w:t>
        </w:r>
        <w:proofErr w:type="gramStart"/>
        <w:r w:rsidRPr="00D605B8">
          <w:t>:</w:t>
        </w:r>
        <w:proofErr w:type="gramEnd"/>
        <w:r w:rsidRPr="00D605B8">
          <w:br/>
          <w:t xml:space="preserve">a.    Stimulating </w:t>
        </w:r>
        <w:proofErr w:type="spellStart"/>
        <w:r w:rsidRPr="00D605B8">
          <w:t>neuroreceptors</w:t>
        </w:r>
        <w:proofErr w:type="spellEnd"/>
        <w:r w:rsidRPr="00D605B8">
          <w:t xml:space="preserve"> in the medulla.</w:t>
        </w:r>
        <w:r w:rsidRPr="00D605B8">
          <w:br/>
          <w:t xml:space="preserve">b.    Inhibiting the release of </w:t>
        </w:r>
        <w:proofErr w:type="spellStart"/>
        <w:r w:rsidRPr="00D605B8">
          <w:t>catecholamines</w:t>
        </w:r>
        <w:proofErr w:type="spellEnd"/>
        <w:r w:rsidRPr="00D605B8">
          <w:t>.</w:t>
        </w:r>
        <w:r w:rsidRPr="00D605B8">
          <w:br/>
          <w:t>c.    Autonomic instability.</w:t>
        </w:r>
        <w:r w:rsidRPr="00D605B8">
          <w:br/>
          <w:t>d.    Irritating the gastric mucosa.</w:t>
        </w:r>
      </w:ins>
    </w:p>
    <w:p w:rsidR="00D605B8" w:rsidRPr="00D605B8" w:rsidRDefault="00D605B8" w:rsidP="00736F0D">
      <w:pPr>
        <w:rPr>
          <w:ins w:id="432" w:author="Unknown"/>
        </w:rPr>
      </w:pPr>
      <w:ins w:id="433" w:author="Unknown">
        <w:r w:rsidRPr="00D605B8">
          <w:t xml:space="preserve">25.    </w:t>
        </w:r>
        <w:proofErr w:type="spellStart"/>
        <w:r w:rsidRPr="00D605B8">
          <w:t>Myeloablation</w:t>
        </w:r>
        <w:proofErr w:type="spellEnd"/>
        <w:r w:rsidRPr="00D605B8">
          <w:t xml:space="preserve"> using chemotherapeutic agents is useful in cancer treatment because</w:t>
        </w:r>
        <w:proofErr w:type="gramStart"/>
        <w:r w:rsidRPr="00D605B8">
          <w:t>:</w:t>
        </w:r>
        <w:proofErr w:type="gramEnd"/>
        <w:r w:rsidRPr="00D605B8">
          <w:br/>
          <w:t xml:space="preserve">a.    It destroys the </w:t>
        </w:r>
        <w:proofErr w:type="spellStart"/>
        <w:r w:rsidRPr="00D605B8">
          <w:t>myelocytes</w:t>
        </w:r>
        <w:proofErr w:type="spellEnd"/>
        <w:r w:rsidRPr="00D605B8">
          <w:t xml:space="preserve"> (muscle cells).</w:t>
        </w:r>
        <w:r w:rsidRPr="00D605B8">
          <w:br/>
          <w:t>b.    It reduces the size of the cancer tumor.</w:t>
        </w:r>
        <w:r w:rsidRPr="00D605B8">
          <w:br/>
          <w:t>c.    After surgery, it reduces the amount of chemotherapy needed.</w:t>
        </w:r>
        <w:r w:rsidRPr="00D605B8">
          <w:br/>
          <w:t>d.    It destroys the bone marrow prior to transplant.</w:t>
        </w:r>
      </w:ins>
    </w:p>
    <w:p w:rsidR="00D605B8" w:rsidRPr="00D605B8" w:rsidRDefault="00D605B8" w:rsidP="00736F0D">
      <w:pPr>
        <w:rPr>
          <w:ins w:id="434" w:author="Unknown"/>
        </w:rPr>
      </w:pPr>
      <w:ins w:id="435" w:author="Unknown">
        <w:r w:rsidRPr="00D605B8">
          <w:t>26.    Anticipatory nausea and vomiting associated with chemotherapy occurs</w:t>
        </w:r>
        <w:proofErr w:type="gramStart"/>
        <w:r w:rsidRPr="00D605B8">
          <w:t>:</w:t>
        </w:r>
        <w:proofErr w:type="gramEnd"/>
        <w:r w:rsidRPr="00D605B8">
          <w:br/>
          <w:t>a.    Within the first 24 hours after chemotherapy.</w:t>
        </w:r>
        <w:r w:rsidRPr="00D605B8">
          <w:br/>
        </w:r>
        <w:proofErr w:type="gramStart"/>
        <w:r w:rsidRPr="00D605B8">
          <w:t>b.    1</w:t>
        </w:r>
        <w:proofErr w:type="gramEnd"/>
        <w:r w:rsidRPr="00D605B8">
          <w:t>-5 days after chemotherapy.</w:t>
        </w:r>
        <w:r w:rsidRPr="00D605B8">
          <w:br/>
        </w:r>
        <w:proofErr w:type="gramStart"/>
        <w:r w:rsidRPr="00D605B8">
          <w:t>c</w:t>
        </w:r>
        <w:proofErr w:type="gramEnd"/>
        <w:r w:rsidRPr="00D605B8">
          <w:t>.    Before chemotherapy administration.</w:t>
        </w:r>
        <w:r w:rsidRPr="00D605B8">
          <w:br/>
          <w:t>d.    While chemotherapy is being administered.</w:t>
        </w:r>
      </w:ins>
    </w:p>
    <w:p w:rsidR="00D605B8" w:rsidRPr="00D605B8" w:rsidRDefault="00D605B8" w:rsidP="00736F0D">
      <w:pPr>
        <w:rPr>
          <w:ins w:id="436" w:author="Unknown"/>
        </w:rPr>
      </w:pPr>
      <w:ins w:id="437" w:author="Unknown">
        <w:r w:rsidRPr="00D605B8">
          <w:t>27.    Medications bound to protein have the following effect</w:t>
        </w:r>
        <w:proofErr w:type="gramStart"/>
        <w:r w:rsidRPr="00D605B8">
          <w:t>:</w:t>
        </w:r>
        <w:proofErr w:type="gramEnd"/>
        <w:r w:rsidRPr="00D605B8">
          <w:br/>
          <w:t>a.    Enhancement of drug availability.</w:t>
        </w:r>
        <w:r w:rsidRPr="00D605B8">
          <w:br/>
          <w:t>b.    Rapid distribution of the drug to receptor sites.</w:t>
        </w:r>
        <w:r w:rsidRPr="00D605B8">
          <w:br/>
          <w:t xml:space="preserve">c.    The more </w:t>
        </w:r>
        <w:proofErr w:type="gramStart"/>
        <w:r w:rsidRPr="00D605B8">
          <w:t>drug</w:t>
        </w:r>
        <w:proofErr w:type="gramEnd"/>
        <w:r w:rsidRPr="00D605B8">
          <w:t xml:space="preserve"> bound to protein, the less available for desired effect.</w:t>
        </w:r>
        <w:r w:rsidRPr="00D605B8">
          <w:br/>
          <w:t>d.    Increased metabolism of the drug by the liver.</w:t>
        </w:r>
      </w:ins>
    </w:p>
    <w:p w:rsidR="00D605B8" w:rsidRPr="00D605B8" w:rsidRDefault="00D605B8" w:rsidP="00736F0D">
      <w:pPr>
        <w:rPr>
          <w:ins w:id="438" w:author="Unknown"/>
        </w:rPr>
      </w:pPr>
      <w:ins w:id="439" w:author="Unknown">
        <w:r w:rsidRPr="00D605B8">
          <w:t>28.    Some drugs are excreted into bile and delivered to the intestines. Prior to elimination from the body, the drug may be absorbed. This process is known as</w:t>
        </w:r>
        <w:proofErr w:type="gramStart"/>
        <w:r w:rsidRPr="00D605B8">
          <w:t>:</w:t>
        </w:r>
        <w:proofErr w:type="gramEnd"/>
        <w:r w:rsidRPr="00D605B8">
          <w:br/>
          <w:t>a.    Hepatic clearance.</w:t>
        </w:r>
        <w:r w:rsidRPr="00D605B8">
          <w:br/>
          <w:t>b.    Total clearance.</w:t>
        </w:r>
        <w:r w:rsidRPr="00D605B8">
          <w:br/>
          <w:t xml:space="preserve">c.    </w:t>
        </w:r>
        <w:proofErr w:type="spellStart"/>
        <w:r w:rsidRPr="00D605B8">
          <w:t>Enterohepatic</w:t>
        </w:r>
        <w:proofErr w:type="spellEnd"/>
        <w:r w:rsidRPr="00D605B8">
          <w:t xml:space="preserve"> cycling.</w:t>
        </w:r>
        <w:r w:rsidRPr="00D605B8">
          <w:br/>
          <w:t>d.    First-pass effect.</w:t>
        </w:r>
      </w:ins>
    </w:p>
    <w:p w:rsidR="00D605B8" w:rsidRPr="00D605B8" w:rsidRDefault="00D605B8" w:rsidP="00736F0D">
      <w:pPr>
        <w:rPr>
          <w:ins w:id="440" w:author="Unknown"/>
        </w:rPr>
      </w:pPr>
      <w:ins w:id="441" w:author="Unknown">
        <w:r w:rsidRPr="00D605B8">
          <w:t xml:space="preserve">29.    An adult patient has been taking a drug (Drug A) that is highly metabolized by the </w:t>
        </w:r>
        <w:proofErr w:type="spellStart"/>
        <w:r w:rsidRPr="00D605B8">
          <w:t>cytochrome</w:t>
        </w:r>
        <w:proofErr w:type="spellEnd"/>
        <w:r w:rsidRPr="00D605B8">
          <w:t xml:space="preserve"> p-450 system. He has been on this medication for 6 months. At this time, he is started on a second medication (Drug B) that is an inducer of the </w:t>
        </w:r>
        <w:proofErr w:type="spellStart"/>
        <w:r w:rsidRPr="00D605B8">
          <w:t>cytochrome</w:t>
        </w:r>
        <w:proofErr w:type="spellEnd"/>
        <w:r w:rsidRPr="00D605B8">
          <w:t xml:space="preserve"> p-450 system. You should monitor this patient for</w:t>
        </w:r>
        <w:proofErr w:type="gramStart"/>
        <w:r w:rsidRPr="00D605B8">
          <w:t>:</w:t>
        </w:r>
        <w:proofErr w:type="gramEnd"/>
        <w:r w:rsidRPr="00D605B8">
          <w:br/>
          <w:t>a.    Increased therapeutic effects of Drug A.</w:t>
        </w:r>
        <w:r w:rsidRPr="00D605B8">
          <w:br/>
          <w:t>b.    Increased adverse effects of Drug B</w:t>
        </w:r>
        <w:proofErr w:type="gramStart"/>
        <w:r w:rsidRPr="00D605B8">
          <w:t>.</w:t>
        </w:r>
        <w:proofErr w:type="gramEnd"/>
        <w:r w:rsidRPr="00D605B8">
          <w:br/>
          <w:t>c.    Decreased therapeutic effects of Drug A</w:t>
        </w:r>
        <w:proofErr w:type="gramStart"/>
        <w:r w:rsidRPr="00D605B8">
          <w:t>.</w:t>
        </w:r>
        <w:proofErr w:type="gramEnd"/>
        <w:r w:rsidRPr="00D605B8">
          <w:br/>
          <w:t xml:space="preserve">d.    </w:t>
        </w:r>
        <w:proofErr w:type="gramStart"/>
        <w:r w:rsidRPr="00D605B8">
          <w:t>Decreased therapeutic effects of Drug B.</w:t>
        </w:r>
        <w:proofErr w:type="gramEnd"/>
      </w:ins>
    </w:p>
    <w:p w:rsidR="00D605B8" w:rsidRPr="00D605B8" w:rsidRDefault="00D605B8" w:rsidP="00736F0D">
      <w:pPr>
        <w:rPr>
          <w:ins w:id="442" w:author="Unknown"/>
        </w:rPr>
      </w:pPr>
      <w:ins w:id="443" w:author="Unknown">
        <w:r w:rsidRPr="00D605B8">
          <w:t>30.    Epinephrine is administered to a female patient. The nurse should expect this agent to rapidly affect</w:t>
        </w:r>
        <w:proofErr w:type="gramStart"/>
        <w:r w:rsidRPr="00D605B8">
          <w:t>:</w:t>
        </w:r>
        <w:proofErr w:type="gramEnd"/>
        <w:r w:rsidRPr="00D605B8">
          <w:br/>
          <w:t>a.    Adrenergic receptors.</w:t>
        </w:r>
        <w:r w:rsidRPr="00D605B8">
          <w:br/>
          <w:t xml:space="preserve">b.    </w:t>
        </w:r>
        <w:proofErr w:type="spellStart"/>
        <w:r w:rsidRPr="00D605B8">
          <w:t>Muscarinic</w:t>
        </w:r>
        <w:proofErr w:type="spellEnd"/>
        <w:r w:rsidRPr="00D605B8">
          <w:t xml:space="preserve"> receptors.</w:t>
        </w:r>
        <w:r w:rsidRPr="00D605B8">
          <w:br/>
          <w:t>c.    Cholinergic receptors.</w:t>
        </w:r>
        <w:r w:rsidRPr="00D605B8">
          <w:br/>
          <w:t>d.    Nicotinic receptors.</w:t>
        </w:r>
      </w:ins>
    </w:p>
    <w:p w:rsidR="00D605B8" w:rsidRPr="00D605B8" w:rsidRDefault="00D605B8" w:rsidP="00736F0D">
      <w:pPr>
        <w:rPr>
          <w:ins w:id="444" w:author="Unknown"/>
        </w:rPr>
      </w:pPr>
      <w:r>
        <w:rPr>
          <w:noProof/>
        </w:rPr>
        <w:lastRenderedPageBreak/>
        <w:drawing>
          <wp:inline distT="0" distB="0" distL="0" distR="0">
            <wp:extent cx="57150" cy="47625"/>
            <wp:effectExtent l="19050" t="0" r="0" b="0"/>
            <wp:docPr id="210" name="wpstats" descr="http://stats.wordpress.com/g.gif?host=nclexreviewers.com&amp;rand=0.7691130911911114&amp;v=ext&amp;j=1%3A1.8.2&amp;blog=7137287&amp;post=1078&amp;ref=http%3A//nclexreviewers.com/category/nclex-sample-questions/pharmac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stats" descr="http://stats.wordpress.com/g.gif?host=nclexreviewers.com&amp;rand=0.7691130911911114&amp;v=ext&amp;j=1%3A1.8.2&amp;blog=7137287&amp;post=1078&amp;ref=http%3A//nclexreviewers.com/category/nclex-sample-questions/pharmacology"/>
                    <pic:cNvPicPr>
                      <a:picLocks noChangeAspect="1" noChangeArrowheads="1"/>
                    </pic:cNvPicPr>
                  </pic:nvPicPr>
                  <pic:blipFill>
                    <a:blip r:embed="rId5"/>
                    <a:srcRect/>
                    <a:stretch>
                      <a:fillRect/>
                    </a:stretch>
                  </pic:blipFill>
                  <pic:spPr bwMode="auto">
                    <a:xfrm>
                      <a:off x="0" y="0"/>
                      <a:ext cx="57150" cy="47625"/>
                    </a:xfrm>
                    <a:prstGeom prst="rect">
                      <a:avLst/>
                    </a:prstGeom>
                    <a:noFill/>
                    <a:ln w="9525">
                      <a:noFill/>
                      <a:miter lim="800000"/>
                      <a:headEnd/>
                      <a:tailEnd/>
                    </a:ln>
                  </pic:spPr>
                </pic:pic>
              </a:graphicData>
            </a:graphic>
          </wp:inline>
        </w:drawing>
      </w:r>
    </w:p>
    <w:p w:rsidR="009E7BDE" w:rsidRPr="009E7BDE" w:rsidRDefault="001221F5" w:rsidP="00736F0D">
      <w:pPr>
        <w:rPr>
          <w:ins w:id="445" w:author="Unknown"/>
        </w:rPr>
      </w:pPr>
      <w:ins w:id="446" w:author="Unknown">
        <w:r w:rsidRPr="009E7BDE">
          <w:fldChar w:fldCharType="begin"/>
        </w:r>
        <w:r w:rsidR="009E7BDE" w:rsidRPr="009E7BDE">
          <w:instrText xml:space="preserve"> HYPERLINK "http://nclexreviewers.com/nclex-sample-questions/pharmacology/pharmacology-questions-part-2-answers-and-rationale.html" \o "Permanent Link to Pharmacology Questions Part 2 Answers and Rationale" </w:instrText>
        </w:r>
        <w:r w:rsidRPr="009E7BDE">
          <w:fldChar w:fldCharType="separate"/>
        </w:r>
        <w:r w:rsidR="009E7BDE" w:rsidRPr="009E7BDE">
          <w:rPr>
            <w:color w:val="0000FF"/>
            <w:u w:val="single"/>
          </w:rPr>
          <w:t>Pharmacology Questions Part 2 Answers and Rationale</w:t>
        </w:r>
        <w:r w:rsidRPr="009E7BDE">
          <w:fldChar w:fldCharType="end"/>
        </w:r>
      </w:ins>
    </w:p>
    <w:p w:rsidR="009E7BDE" w:rsidRPr="009E7BDE" w:rsidRDefault="009E7BDE" w:rsidP="00736F0D">
      <w:pPr>
        <w:rPr>
          <w:ins w:id="447" w:author="Unknown"/>
        </w:rPr>
      </w:pPr>
      <w:ins w:id="448" w:author="Unknown">
        <w:r w:rsidRPr="009E7BDE">
          <w:t xml:space="preserve">Posted by admin on Mar 31, 2010 </w:t>
        </w:r>
      </w:ins>
    </w:p>
    <w:p w:rsidR="009E7BDE" w:rsidRPr="009E7BDE" w:rsidRDefault="001221F5" w:rsidP="00736F0D">
      <w:pPr>
        <w:rPr>
          <w:ins w:id="449" w:author="Unknown"/>
          <w:color w:val="0000FF"/>
          <w:u w:val="single"/>
        </w:rPr>
      </w:pPr>
      <w:ins w:id="450" w:author="Unknown">
        <w:r w:rsidRPr="009E7BDE">
          <w:fldChar w:fldCharType="begin"/>
        </w:r>
        <w:r w:rsidR="009E7BDE" w:rsidRPr="009E7BDE">
          <w:instrText xml:space="preserve"> HYPERLINK "http://nclexreviewers.com/nclex-sample-questions/pharmacology/pharmacology-questions-part-2-answers-and-rationale.html" \o "Google_plusone" </w:instrText>
        </w:r>
        <w:r w:rsidRPr="009E7BDE">
          <w:fldChar w:fldCharType="separate"/>
        </w:r>
      </w:ins>
    </w:p>
    <w:p w:rsidR="009E7BDE" w:rsidRPr="009E7BDE" w:rsidRDefault="001221F5" w:rsidP="00736F0D">
      <w:pPr>
        <w:rPr>
          <w:ins w:id="451" w:author="Unknown"/>
        </w:rPr>
      </w:pPr>
      <w:ins w:id="452" w:author="Unknown">
        <w:r w:rsidRPr="009E7BDE">
          <w:fldChar w:fldCharType="end"/>
        </w:r>
        <w:r w:rsidRPr="009E7BDE">
          <w:fldChar w:fldCharType="begin"/>
        </w:r>
        <w:r w:rsidR="009E7BDE" w:rsidRPr="009E7BDE">
          <w:instrText xml:space="preserve"> HYPERLINK "http://nclexreviewers.com/nclex-sample-questions/pharmacology/pharmacology-questions-part-2-answers-and-rationale.html" \o "View more services" </w:instrText>
        </w:r>
        <w:r w:rsidRPr="009E7BDE">
          <w:fldChar w:fldCharType="separate"/>
        </w:r>
        <w:r w:rsidR="009E7BDE" w:rsidRPr="009E7BDE">
          <w:rPr>
            <w:color w:val="0000FF"/>
            <w:u w:val="single"/>
          </w:rPr>
          <w:t>6</w:t>
        </w:r>
        <w:r w:rsidRPr="009E7BDE">
          <w:fldChar w:fldCharType="end"/>
        </w:r>
        <w:r w:rsidR="009E7BDE" w:rsidRPr="009E7BDE">
          <w:t xml:space="preserve"> </w:t>
        </w:r>
      </w:ins>
    </w:p>
    <w:p w:rsidR="009E7BDE" w:rsidRPr="009E7BDE" w:rsidRDefault="001221F5" w:rsidP="00736F0D">
      <w:pPr>
        <w:rPr>
          <w:ins w:id="453" w:author="Unknown"/>
        </w:rPr>
      </w:pPr>
      <w:ins w:id="454" w:author="Unknown">
        <w:r w:rsidRPr="009E7BDE">
          <w:fldChar w:fldCharType="begin"/>
        </w:r>
        <w:r w:rsidR="009E7BDE" w:rsidRPr="009E7BDE">
          <w:instrText xml:space="preserve"> HYPERLINK "http://nclexreviewers.com/nclex-sample-questions/pharmacology/pharmacology-questions-part-2.html" </w:instrText>
        </w:r>
        <w:r w:rsidRPr="009E7BDE">
          <w:fldChar w:fldCharType="separate"/>
        </w:r>
        <w:r w:rsidR="009E7BDE" w:rsidRPr="009E7BDE">
          <w:rPr>
            <w:color w:val="0000FF"/>
            <w:u w:val="single"/>
          </w:rPr>
          <w:t>View Questions</w:t>
        </w:r>
        <w:r w:rsidRPr="009E7BDE">
          <w:fldChar w:fldCharType="end"/>
        </w:r>
      </w:ins>
    </w:p>
    <w:p w:rsidR="009E7BDE" w:rsidRPr="009E7BDE" w:rsidRDefault="009E7BDE" w:rsidP="00736F0D">
      <w:pPr>
        <w:rPr>
          <w:ins w:id="455" w:author="Unknown"/>
        </w:rPr>
      </w:pPr>
      <w:ins w:id="456" w:author="Unknown">
        <w:r w:rsidRPr="009E7BDE">
          <w:t xml:space="preserve">Answer C. </w:t>
        </w:r>
        <w:proofErr w:type="spellStart"/>
        <w:r w:rsidRPr="009E7BDE">
          <w:t>Glycocalyx</w:t>
        </w:r>
        <w:proofErr w:type="spellEnd"/>
        <w:r w:rsidRPr="009E7BDE">
          <w:t xml:space="preserve"> is a viscous polysaccharide or polypeptide slime that covers microbes. It enhances adherence to surfaces, resists </w:t>
        </w:r>
        <w:proofErr w:type="spellStart"/>
        <w:r w:rsidRPr="009E7BDE">
          <w:t>phagocytic</w:t>
        </w:r>
        <w:proofErr w:type="spellEnd"/>
        <w:r w:rsidRPr="009E7BDE">
          <w:t xml:space="preserve"> engulfment by the white blood cells, and prevents antibiotics from contacting the microbe. </w:t>
        </w:r>
        <w:proofErr w:type="spellStart"/>
        <w:r w:rsidRPr="009E7BDE">
          <w:t>Glycocalyx</w:t>
        </w:r>
        <w:proofErr w:type="spellEnd"/>
        <w:r w:rsidRPr="009E7BDE">
          <w:t xml:space="preserve"> does not have the effects in options B-D. </w:t>
        </w:r>
      </w:ins>
    </w:p>
    <w:p w:rsidR="009E7BDE" w:rsidRPr="009E7BDE" w:rsidRDefault="009E7BDE" w:rsidP="00736F0D">
      <w:pPr>
        <w:rPr>
          <w:ins w:id="457" w:author="Unknown"/>
        </w:rPr>
      </w:pPr>
      <w:ins w:id="458" w:author="Unknown">
        <w:r w:rsidRPr="009E7BDE">
          <w:t xml:space="preserve">Answer B. The child can move his extremities and function in a normal fashion. This lessens stress associated with position restriction and promotes normal activity. Fear may not be eliminated. All lines can be dislodged. Even small catheters can be readily seen. </w:t>
        </w:r>
      </w:ins>
    </w:p>
    <w:p w:rsidR="009E7BDE" w:rsidRPr="009E7BDE" w:rsidRDefault="009E7BDE" w:rsidP="00736F0D">
      <w:pPr>
        <w:rPr>
          <w:ins w:id="459" w:author="Unknown"/>
        </w:rPr>
      </w:pPr>
      <w:ins w:id="460" w:author="Unknown">
        <w:r w:rsidRPr="009E7BDE">
          <w:t xml:space="preserve">Answer C. In patients unable to take oral nutrition, </w:t>
        </w:r>
        <w:proofErr w:type="spellStart"/>
        <w:r w:rsidRPr="009E7BDE">
          <w:t>parenteral</w:t>
        </w:r>
        <w:proofErr w:type="spellEnd"/>
        <w:r w:rsidRPr="009E7BDE">
          <w:t xml:space="preserve"> </w:t>
        </w:r>
        <w:proofErr w:type="spellStart"/>
        <w:r w:rsidRPr="009E7BDE">
          <w:t>hyperalimentation</w:t>
        </w:r>
        <w:proofErr w:type="spellEnd"/>
        <w:r w:rsidRPr="009E7BDE">
          <w:t xml:space="preserve"> is an option for providing nutritional support. High concentrations of dextrose, protein, minerals, vitamins, and trace elements can be provided. Dosing is not affected with options </w:t>
        </w:r>
        <w:proofErr w:type="gramStart"/>
        <w:r w:rsidRPr="009E7BDE">
          <w:t>a and</w:t>
        </w:r>
        <w:proofErr w:type="gramEnd"/>
        <w:r w:rsidRPr="009E7BDE">
          <w:t xml:space="preserve"> d. Crystalloid can provide free water but has very little nutritional benefits. </w:t>
        </w:r>
        <w:proofErr w:type="spellStart"/>
        <w:r w:rsidRPr="009E7BDE">
          <w:t>Hyperalimentation</w:t>
        </w:r>
        <w:proofErr w:type="spellEnd"/>
        <w:r w:rsidRPr="009E7BDE">
          <w:t xml:space="preserve"> can provide free water and considerable nutritional benefits. </w:t>
        </w:r>
      </w:ins>
    </w:p>
    <w:p w:rsidR="009E7BDE" w:rsidRPr="009E7BDE" w:rsidRDefault="009E7BDE" w:rsidP="00736F0D">
      <w:pPr>
        <w:rPr>
          <w:ins w:id="461" w:author="Unknown"/>
        </w:rPr>
      </w:pPr>
      <w:ins w:id="462" w:author="Unknown">
        <w:r w:rsidRPr="009E7BDE">
          <w:t xml:space="preserve">Answer D. A </w:t>
        </w:r>
        <w:proofErr w:type="spellStart"/>
        <w:r w:rsidRPr="009E7BDE">
          <w:t>multilumen</w:t>
        </w:r>
        <w:proofErr w:type="spellEnd"/>
        <w:r w:rsidRPr="009E7BDE">
          <w:t xml:space="preserve"> catheter contains separate ports and means to administer agents. An agent infusing in one port cannot mix with an agent infusing into another port. Thus, agents that would be incompatible if given together can be given in separate ports simultaneously. </w:t>
        </w:r>
      </w:ins>
    </w:p>
    <w:p w:rsidR="009E7BDE" w:rsidRPr="009E7BDE" w:rsidRDefault="009E7BDE" w:rsidP="00736F0D">
      <w:pPr>
        <w:rPr>
          <w:ins w:id="463" w:author="Unknown"/>
        </w:rPr>
      </w:pPr>
      <w:ins w:id="464" w:author="Unknown">
        <w:r w:rsidRPr="009E7BDE">
          <w:t xml:space="preserve">Answer A. Occlusion occurs with slow infusion rates and concurrent administration of some medications. Lipid occlusions may be treated with 70 percent ethanol or </w:t>
        </w:r>
        <w:proofErr w:type="gramStart"/>
        <w:r w:rsidRPr="009E7BDE">
          <w:t xml:space="preserve">with 0.1 </w:t>
        </w:r>
        <w:proofErr w:type="spellStart"/>
        <w:r w:rsidRPr="009E7BDE">
          <w:t>mmol</w:t>
        </w:r>
        <w:proofErr w:type="spellEnd"/>
        <w:r w:rsidRPr="009E7BDE">
          <w:t>/</w:t>
        </w:r>
        <w:proofErr w:type="spellStart"/>
        <w:r w:rsidRPr="009E7BDE">
          <w:t>mL</w:t>
        </w:r>
        <w:proofErr w:type="spellEnd"/>
        <w:r w:rsidRPr="009E7BDE">
          <w:t xml:space="preserve"> </w:t>
        </w:r>
        <w:proofErr w:type="spellStart"/>
        <w:r w:rsidRPr="009E7BDE">
          <w:t>NaOH</w:t>
        </w:r>
        <w:proofErr w:type="spellEnd"/>
        <w:proofErr w:type="gramEnd"/>
        <w:r w:rsidRPr="009E7BDE">
          <w:t xml:space="preserve">. Lipids provide essential fatty acids. It is recommended that approximately 4 percent of daily calories be EFAs. A deficiency can quickly develop. Daily essential fatty acids are necessary for constant prostaglandin production. Lipids are almost isotonic with blood. </w:t>
        </w:r>
      </w:ins>
    </w:p>
    <w:p w:rsidR="009E7BDE" w:rsidRPr="009E7BDE" w:rsidRDefault="009E7BDE" w:rsidP="00736F0D">
      <w:pPr>
        <w:rPr>
          <w:ins w:id="465" w:author="Unknown"/>
        </w:rPr>
      </w:pPr>
      <w:ins w:id="466" w:author="Unknown">
        <w:r w:rsidRPr="009E7BDE">
          <w:t xml:space="preserve">Answer C. Strict aseptic technique including the use of cap, mask, and sterile gown and gloves is require when placing a central venous line including a PICC. Options A, B, and D are incorrect statements. They increase the risk of infection. </w:t>
        </w:r>
      </w:ins>
    </w:p>
    <w:p w:rsidR="009E7BDE" w:rsidRPr="009E7BDE" w:rsidRDefault="009E7BDE" w:rsidP="00736F0D">
      <w:pPr>
        <w:rPr>
          <w:ins w:id="467" w:author="Unknown"/>
        </w:rPr>
      </w:pPr>
      <w:ins w:id="468" w:author="Unknown">
        <w:r w:rsidRPr="009E7BDE">
          <w:t xml:space="preserve">Answer C. Pain related to PICC insertion occurs with puncture of the skin. When inserting PICC lines, the insertion site is anesthetized so no pain is felt. The patient will not receive general anesthesia or sedation. Statement 2 is false. Unnecessary pain should be prevented. </w:t>
        </w:r>
      </w:ins>
    </w:p>
    <w:p w:rsidR="009E7BDE" w:rsidRPr="009E7BDE" w:rsidRDefault="009E7BDE" w:rsidP="00736F0D">
      <w:pPr>
        <w:rPr>
          <w:ins w:id="469" w:author="Unknown"/>
        </w:rPr>
      </w:pPr>
      <w:ins w:id="470" w:author="Unknown">
        <w:r w:rsidRPr="009E7BDE">
          <w:t xml:space="preserve">Answer B. Any air entering the right heart can lead to a pulmonary embolus. All air should be purged from central venous lines; none should enter the patient. </w:t>
        </w:r>
      </w:ins>
    </w:p>
    <w:p w:rsidR="009E7BDE" w:rsidRPr="009E7BDE" w:rsidRDefault="009E7BDE" w:rsidP="00736F0D">
      <w:pPr>
        <w:rPr>
          <w:ins w:id="471" w:author="Unknown"/>
        </w:rPr>
      </w:pPr>
      <w:ins w:id="472" w:author="Unknown">
        <w:r w:rsidRPr="009E7BDE">
          <w:t xml:space="preserve">Answer A. A special </w:t>
        </w:r>
        <w:proofErr w:type="spellStart"/>
        <w:r w:rsidRPr="009E7BDE">
          <w:t>portacath</w:t>
        </w:r>
        <w:proofErr w:type="spellEnd"/>
        <w:r w:rsidRPr="009E7BDE">
          <w:t xml:space="preserve"> needle is used to access the </w:t>
        </w:r>
        <w:proofErr w:type="spellStart"/>
        <w:r w:rsidRPr="009E7BDE">
          <w:t>portacath</w:t>
        </w:r>
        <w:proofErr w:type="spellEnd"/>
        <w:r w:rsidRPr="009E7BDE">
          <w:t xml:space="preserve"> device. A syringe is attached and the sample is obtained. One of the primary reasons for insertion of a </w:t>
        </w:r>
        <w:proofErr w:type="spellStart"/>
        <w:r w:rsidRPr="009E7BDE">
          <w:t>portacath</w:t>
        </w:r>
        <w:proofErr w:type="spellEnd"/>
        <w:r w:rsidRPr="009E7BDE">
          <w:t xml:space="preserve"> device is the need for frequent or long-term blood sampling. A </w:t>
        </w:r>
        <w:proofErr w:type="spellStart"/>
        <w:r w:rsidRPr="009E7BDE">
          <w:t>vacutainer</w:t>
        </w:r>
        <w:proofErr w:type="spellEnd"/>
        <w:r w:rsidRPr="009E7BDE">
          <w:t xml:space="preserve"> will exert too much suction on the central </w:t>
        </w:r>
        <w:r w:rsidRPr="009E7BDE">
          <w:lastRenderedPageBreak/>
          <w:t xml:space="preserve">line resulting in collapse of the line. Only special </w:t>
        </w:r>
        <w:proofErr w:type="spellStart"/>
        <w:r w:rsidRPr="009E7BDE">
          <w:t>portacath</w:t>
        </w:r>
        <w:proofErr w:type="spellEnd"/>
        <w:r w:rsidRPr="009E7BDE">
          <w:t xml:space="preserve"> needles should be used to access the </w:t>
        </w:r>
        <w:proofErr w:type="spellStart"/>
        <w:r w:rsidRPr="009E7BDE">
          <w:t>portacath</w:t>
        </w:r>
        <w:proofErr w:type="spellEnd"/>
        <w:r w:rsidRPr="009E7BDE">
          <w:t xml:space="preserve"> device. </w:t>
        </w:r>
      </w:ins>
    </w:p>
    <w:p w:rsidR="009E7BDE" w:rsidRPr="009E7BDE" w:rsidRDefault="009E7BDE" w:rsidP="00736F0D">
      <w:pPr>
        <w:rPr>
          <w:ins w:id="473" w:author="Unknown"/>
        </w:rPr>
      </w:pPr>
      <w:ins w:id="474" w:author="Unknown">
        <w:r w:rsidRPr="009E7BDE">
          <w:t xml:space="preserve">Answer B. The actual access to the </w:t>
        </w:r>
        <w:proofErr w:type="spellStart"/>
        <w:r w:rsidRPr="009E7BDE">
          <w:t>subclavian</w:t>
        </w:r>
        <w:proofErr w:type="spellEnd"/>
        <w:r w:rsidRPr="009E7BDE">
          <w:t xml:space="preserve"> vein is still just under the clavicle, but by tunneling the distal portion of the catheter several inches under the skin the risk of migratory infection is reduces compared to a catheter that enters the </w:t>
        </w:r>
        <w:proofErr w:type="spellStart"/>
        <w:r w:rsidRPr="009E7BDE">
          <w:t>subclavian</w:t>
        </w:r>
        <w:proofErr w:type="spellEnd"/>
        <w:r w:rsidRPr="009E7BDE">
          <w:t xml:space="preserve"> vein directly and is not tunneled. The catheter is tunneled to prevent infection. </w:t>
        </w:r>
      </w:ins>
    </w:p>
    <w:p w:rsidR="009E7BDE" w:rsidRPr="009E7BDE" w:rsidRDefault="009E7BDE" w:rsidP="00736F0D">
      <w:pPr>
        <w:rPr>
          <w:ins w:id="475" w:author="Unknown"/>
        </w:rPr>
      </w:pPr>
      <w:ins w:id="476" w:author="Unknown">
        <w:r w:rsidRPr="009E7BDE">
          <w:t xml:space="preserve">Answer C. A foreign body in a blood vessel increases the risk of infection. Catheters that come outside the body have an even higher risk of infection. Most infections are caused by skin bacteria. Other infective organisms include yeasts and fungi. Options 1 and 4 are complications of a CVAD but are not the primary problem. Once placed, these lines do not cause pain and discomfort. </w:t>
        </w:r>
      </w:ins>
    </w:p>
    <w:p w:rsidR="009E7BDE" w:rsidRPr="009E7BDE" w:rsidRDefault="009E7BDE" w:rsidP="00736F0D">
      <w:pPr>
        <w:rPr>
          <w:ins w:id="477" w:author="Unknown"/>
        </w:rPr>
      </w:pPr>
      <w:ins w:id="478" w:author="Unknown">
        <w:r w:rsidRPr="009E7BDE">
          <w:t xml:space="preserve">Answer D. A solution containing heparin is used to reduce catheter clotting and maintain patency. The concentration of heparin used depends on the patient’s age, </w:t>
        </w:r>
        <w:proofErr w:type="spellStart"/>
        <w:r w:rsidRPr="009E7BDE">
          <w:t>comorbidities</w:t>
        </w:r>
        <w:proofErr w:type="spellEnd"/>
        <w:r w:rsidRPr="009E7BDE">
          <w:t xml:space="preserve">, and the frequency of catheter access/flushing. Although patients have few complications, the device is not risk free. Patients may develop infection, catheter clots, vascular obstruction, </w:t>
        </w:r>
        <w:proofErr w:type="spellStart"/>
        <w:r w:rsidRPr="009E7BDE">
          <w:t>pneumothorax</w:t>
        </w:r>
        <w:proofErr w:type="spellEnd"/>
        <w:r w:rsidRPr="009E7BDE">
          <w:t xml:space="preserve">, </w:t>
        </w:r>
        <w:proofErr w:type="spellStart"/>
        <w:r w:rsidRPr="009E7BDE">
          <w:t>hemothorax</w:t>
        </w:r>
        <w:proofErr w:type="spellEnd"/>
        <w:r w:rsidRPr="009E7BDE">
          <w:t xml:space="preserve">, or mechanical problems (catheter breakage). Strict adherence to protocol enhances the longevity of central access devices. They routinely last weeks to months and sometimes years. The patient will be taught how to perform dressing changes at home. </w:t>
        </w:r>
      </w:ins>
    </w:p>
    <w:p w:rsidR="009E7BDE" w:rsidRPr="009E7BDE" w:rsidRDefault="009E7BDE" w:rsidP="00736F0D">
      <w:pPr>
        <w:rPr>
          <w:ins w:id="479" w:author="Unknown"/>
        </w:rPr>
      </w:pPr>
      <w:ins w:id="480" w:author="Unknown">
        <w:r w:rsidRPr="009E7BDE">
          <w:t xml:space="preserve">Answer A. </w:t>
        </w:r>
        <w:proofErr w:type="spellStart"/>
        <w:r w:rsidRPr="009E7BDE">
          <w:t>Alkylating</w:t>
        </w:r>
        <w:proofErr w:type="spellEnd"/>
        <w:r w:rsidRPr="009E7BDE">
          <w:t xml:space="preserve"> agents are highly reactive chemicals that introduce alkyl radicals into biologically active molecules and thereby prevent their proper functioning, replication, and transcription. </w:t>
        </w:r>
        <w:proofErr w:type="spellStart"/>
        <w:r w:rsidRPr="009E7BDE">
          <w:t>Alkylating</w:t>
        </w:r>
        <w:proofErr w:type="spellEnd"/>
        <w:r w:rsidRPr="009E7BDE">
          <w:t xml:space="preserve"> agents have numerous side effects including alopecia, nausea, vomiting, and </w:t>
        </w:r>
        <w:proofErr w:type="spellStart"/>
        <w:r w:rsidRPr="009E7BDE">
          <w:t>myelosuppression</w:t>
        </w:r>
        <w:proofErr w:type="spellEnd"/>
        <w:r w:rsidRPr="009E7BDE">
          <w:t xml:space="preserve">. Nitrogen mustards have a broad spectrum of activity against chronic lymphocytic leukemia, non-Hodgkin’s lymphoma, and breast and ovarian cancer, but they are effective chemotherapeutic agents because of DNA cross-linkage. </w:t>
        </w:r>
        <w:proofErr w:type="spellStart"/>
        <w:r w:rsidRPr="009E7BDE">
          <w:t>Alkylating</w:t>
        </w:r>
        <w:proofErr w:type="spellEnd"/>
        <w:r w:rsidRPr="009E7BDE">
          <w:t xml:space="preserve"> agents are </w:t>
        </w:r>
        <w:proofErr w:type="spellStart"/>
        <w:r w:rsidRPr="009E7BDE">
          <w:t>noncell</w:t>
        </w:r>
        <w:proofErr w:type="spellEnd"/>
        <w:r w:rsidRPr="009E7BDE">
          <w:t xml:space="preserve"> cycle-specific agents. </w:t>
        </w:r>
      </w:ins>
    </w:p>
    <w:p w:rsidR="009E7BDE" w:rsidRPr="009E7BDE" w:rsidRDefault="009E7BDE" w:rsidP="00736F0D">
      <w:pPr>
        <w:rPr>
          <w:ins w:id="481" w:author="Unknown"/>
        </w:rPr>
      </w:pPr>
      <w:ins w:id="482" w:author="Unknown">
        <w:r w:rsidRPr="009E7BDE">
          <w:t xml:space="preserve">Answer C. Estrogen antagonists are used to treat estrogen hormone-dependent cancer, such as breast carcinoma. A well-known estrogen antagonist used in breast cancer therapy is </w:t>
        </w:r>
        <w:proofErr w:type="spellStart"/>
        <w:r w:rsidRPr="009E7BDE">
          <w:t>tamoxifen</w:t>
        </w:r>
        <w:proofErr w:type="spellEnd"/>
        <w:r w:rsidRPr="009E7BDE">
          <w:t xml:space="preserve"> (</w:t>
        </w:r>
        <w:proofErr w:type="spellStart"/>
        <w:r w:rsidRPr="009E7BDE">
          <w:t>Nolvadex</w:t>
        </w:r>
        <w:proofErr w:type="spellEnd"/>
        <w:r w:rsidRPr="009E7BDE">
          <w:t xml:space="preserve">). This drug, in combination with surgery and other chemotherapeutic drugs reduces breast cancer recurrence by 30 percent. Estrogen antagonists can also be administered to prevent breast cancer in women who have a strong family history of the disease. </w:t>
        </w:r>
        <w:proofErr w:type="spellStart"/>
        <w:r w:rsidRPr="009E7BDE">
          <w:t>Thyroxine</w:t>
        </w:r>
        <w:proofErr w:type="spellEnd"/>
        <w:r w:rsidRPr="009E7BDE">
          <w:t xml:space="preserve"> is a natural thyroid hormone. It does not treat thyroid cancer. ACTH is an anterior pituitary hormone, which stimulates the adrenal glands to release </w:t>
        </w:r>
        <w:proofErr w:type="spellStart"/>
        <w:r w:rsidRPr="009E7BDE">
          <w:t>glucocorticoids</w:t>
        </w:r>
        <w:proofErr w:type="spellEnd"/>
        <w:r w:rsidRPr="009E7BDE">
          <w:t xml:space="preserve">. It does not treat adrenal cancer. Glucagon is a pancreatic alpha cell hormone, which stimulates </w:t>
        </w:r>
        <w:proofErr w:type="spellStart"/>
        <w:r w:rsidRPr="009E7BDE">
          <w:t>glycogenolysis</w:t>
        </w:r>
        <w:proofErr w:type="spellEnd"/>
        <w:r w:rsidRPr="009E7BDE">
          <w:t xml:space="preserve"> and </w:t>
        </w:r>
        <w:proofErr w:type="spellStart"/>
        <w:r w:rsidRPr="009E7BDE">
          <w:t>gluconeogenesis</w:t>
        </w:r>
        <w:proofErr w:type="spellEnd"/>
        <w:r w:rsidRPr="009E7BDE">
          <w:t xml:space="preserve">. It does not treat pancreatic cancer. </w:t>
        </w:r>
      </w:ins>
    </w:p>
    <w:p w:rsidR="009E7BDE" w:rsidRPr="009E7BDE" w:rsidRDefault="009E7BDE" w:rsidP="00736F0D">
      <w:pPr>
        <w:rPr>
          <w:ins w:id="483" w:author="Unknown"/>
        </w:rPr>
      </w:pPr>
      <w:ins w:id="484" w:author="Unknown">
        <w:r w:rsidRPr="009E7BDE">
          <w:t xml:space="preserve">Answer D. The time required to clear circulating cells before the effect that chemotherapeutic drugs have on precursor cell maturation in the bone marrow becomes evident. </w:t>
        </w:r>
        <w:proofErr w:type="spellStart"/>
        <w:r w:rsidRPr="009E7BDE">
          <w:t>Leukopenia</w:t>
        </w:r>
        <w:proofErr w:type="spellEnd"/>
        <w:r w:rsidRPr="009E7BDE">
          <w:t xml:space="preserve"> is an abnormally low white blood cell count. Answers A-C </w:t>
        </w:r>
        <w:proofErr w:type="gramStart"/>
        <w:r w:rsidRPr="009E7BDE">
          <w:t>pertain</w:t>
        </w:r>
        <w:proofErr w:type="gramEnd"/>
        <w:r w:rsidRPr="009E7BDE">
          <w:t xml:space="preserve"> to red blood cells. </w:t>
        </w:r>
      </w:ins>
    </w:p>
    <w:p w:rsidR="009E7BDE" w:rsidRPr="009E7BDE" w:rsidRDefault="009E7BDE" w:rsidP="00736F0D">
      <w:pPr>
        <w:rPr>
          <w:ins w:id="485" w:author="Unknown"/>
        </w:rPr>
      </w:pPr>
      <w:ins w:id="486" w:author="Unknown">
        <w:r w:rsidRPr="009E7BDE">
          <w:lastRenderedPageBreak/>
          <w:t xml:space="preserve">Answer A. </w:t>
        </w:r>
        <w:proofErr w:type="spellStart"/>
        <w:r w:rsidRPr="009E7BDE">
          <w:t>Epoetin</w:t>
        </w:r>
        <w:proofErr w:type="spellEnd"/>
        <w:r w:rsidRPr="009E7BDE">
          <w:t xml:space="preserve"> </w:t>
        </w:r>
        <w:proofErr w:type="spellStart"/>
        <w:r w:rsidRPr="009E7BDE">
          <w:t>alfa</w:t>
        </w:r>
        <w:proofErr w:type="spellEnd"/>
        <w:r w:rsidRPr="009E7BDE">
          <w:t xml:space="preserve"> (</w:t>
        </w:r>
        <w:proofErr w:type="spellStart"/>
        <w:r w:rsidRPr="009E7BDE">
          <w:t>Epogen</w:t>
        </w:r>
        <w:proofErr w:type="spellEnd"/>
        <w:r w:rsidRPr="009E7BDE">
          <w:t xml:space="preserve">, </w:t>
        </w:r>
        <w:proofErr w:type="spellStart"/>
        <w:r w:rsidRPr="009E7BDE">
          <w:t>Procrit</w:t>
        </w:r>
        <w:proofErr w:type="spellEnd"/>
        <w:r w:rsidRPr="009E7BDE">
          <w:t xml:space="preserve">) is a recombinant form of endogenous erythropoietin, a hematopoietic growth factor normally produced by the kidney that is used to induce red blood cell production in the bone marrow and reduce the need for blood transfusion. Glucagon is a pancreatic alpha cell hormone, which cause </w:t>
        </w:r>
        <w:proofErr w:type="spellStart"/>
        <w:r w:rsidRPr="009E7BDE">
          <w:t>glycogenolysis</w:t>
        </w:r>
        <w:proofErr w:type="spellEnd"/>
        <w:r w:rsidRPr="009E7BDE">
          <w:t xml:space="preserve"> and </w:t>
        </w:r>
        <w:proofErr w:type="spellStart"/>
        <w:r w:rsidRPr="009E7BDE">
          <w:t>gluconeogenesis</w:t>
        </w:r>
        <w:proofErr w:type="spellEnd"/>
        <w:r w:rsidRPr="009E7BDE">
          <w:t xml:space="preserve">. </w:t>
        </w:r>
        <w:proofErr w:type="spellStart"/>
        <w:r w:rsidRPr="009E7BDE">
          <w:t>Fenofibrate</w:t>
        </w:r>
        <w:proofErr w:type="spellEnd"/>
        <w:r w:rsidRPr="009E7BDE">
          <w:t xml:space="preserve"> (</w:t>
        </w:r>
        <w:proofErr w:type="spellStart"/>
        <w:r w:rsidRPr="009E7BDE">
          <w:t>Tricor</w:t>
        </w:r>
        <w:proofErr w:type="spellEnd"/>
        <w:r w:rsidRPr="009E7BDE">
          <w:t xml:space="preserve">) is an </w:t>
        </w:r>
        <w:proofErr w:type="spellStart"/>
        <w:r w:rsidRPr="009E7BDE">
          <w:t>antihyperlipidemic</w:t>
        </w:r>
        <w:proofErr w:type="spellEnd"/>
        <w:r w:rsidRPr="009E7BDE">
          <w:t xml:space="preserve"> agent that lowers plasma triglycerides. </w:t>
        </w:r>
        <w:proofErr w:type="spellStart"/>
        <w:r w:rsidRPr="009E7BDE">
          <w:t>Lamotrigine</w:t>
        </w:r>
        <w:proofErr w:type="spellEnd"/>
        <w:r w:rsidRPr="009E7BDE">
          <w:t xml:space="preserve"> (</w:t>
        </w:r>
        <w:proofErr w:type="spellStart"/>
        <w:r w:rsidRPr="009E7BDE">
          <w:t>Lamictal</w:t>
        </w:r>
        <w:proofErr w:type="spellEnd"/>
        <w:r w:rsidRPr="009E7BDE">
          <w:t xml:space="preserve">) is an anticonvulsant. </w:t>
        </w:r>
      </w:ins>
    </w:p>
    <w:p w:rsidR="009E7BDE" w:rsidRPr="009E7BDE" w:rsidRDefault="009E7BDE" w:rsidP="00736F0D">
      <w:pPr>
        <w:rPr>
          <w:ins w:id="487" w:author="Unknown"/>
        </w:rPr>
      </w:pPr>
      <w:ins w:id="488" w:author="Unknown">
        <w:r w:rsidRPr="009E7BDE">
          <w:t xml:space="preserve">Answer A. Prostate tissue is stimulated by androgens and suppressed by estrogens. Androgen antagonists will block testosterone stimulation of prostate carcinoma cells. The types of cancer in options 2-4 are not androgen dependent. </w:t>
        </w:r>
      </w:ins>
    </w:p>
    <w:p w:rsidR="009E7BDE" w:rsidRPr="009E7BDE" w:rsidRDefault="009E7BDE" w:rsidP="00736F0D">
      <w:pPr>
        <w:rPr>
          <w:ins w:id="489" w:author="Unknown"/>
        </w:rPr>
      </w:pPr>
      <w:ins w:id="490" w:author="Unknown">
        <w:r w:rsidRPr="009E7BDE">
          <w:t xml:space="preserve">Answer A. Chemotherapy often induces vomiting centrally by stimulating the chemoreceptor trigger zone (CTZ) and peripherally by stimulating visceral afferent nerves in the GI tract. </w:t>
        </w:r>
        <w:proofErr w:type="spellStart"/>
        <w:r w:rsidRPr="009E7BDE">
          <w:t>Ondansetron</w:t>
        </w:r>
        <w:proofErr w:type="spellEnd"/>
        <w:r w:rsidRPr="009E7BDE">
          <w:t xml:space="preserve"> (</w:t>
        </w:r>
        <w:proofErr w:type="spellStart"/>
        <w:r w:rsidRPr="009E7BDE">
          <w:t>Zofran</w:t>
        </w:r>
        <w:proofErr w:type="spellEnd"/>
        <w:r w:rsidRPr="009E7BDE">
          <w:t xml:space="preserve">) is a serotonin antagonist that bocks the effects of serotonin and prevents and treats nausea and vomiting. It is especially useful in single-day highly </w:t>
        </w:r>
        <w:proofErr w:type="spellStart"/>
        <w:r w:rsidRPr="009E7BDE">
          <w:t>emetogenic</w:t>
        </w:r>
        <w:proofErr w:type="spellEnd"/>
        <w:r w:rsidRPr="009E7BDE">
          <w:t xml:space="preserve"> cancer chemotherapy (for example, </w:t>
        </w:r>
        <w:proofErr w:type="spellStart"/>
        <w:r w:rsidRPr="009E7BDE">
          <w:t>cisplatin</w:t>
        </w:r>
        <w:proofErr w:type="spellEnd"/>
        <w:r w:rsidRPr="009E7BDE">
          <w:t xml:space="preserve">). The agents in options 2-4 are selective serotonin reuptake inhibitors. They increase the available levels of serotonin. </w:t>
        </w:r>
      </w:ins>
    </w:p>
    <w:p w:rsidR="009E7BDE" w:rsidRPr="009E7BDE" w:rsidRDefault="009E7BDE" w:rsidP="00736F0D">
      <w:pPr>
        <w:rPr>
          <w:ins w:id="491" w:author="Unknown"/>
        </w:rPr>
      </w:pPr>
      <w:ins w:id="492" w:author="Unknown">
        <w:r w:rsidRPr="009E7BDE">
          <w:t xml:space="preserve">Answer C. With </w:t>
        </w:r>
        <w:proofErr w:type="spellStart"/>
        <w:r w:rsidRPr="009E7BDE">
          <w:t>intrathecal</w:t>
        </w:r>
        <w:proofErr w:type="spellEnd"/>
        <w:r w:rsidRPr="009E7BDE">
          <w:t xml:space="preserve"> administration chemotherapy is injected through the theca of the spinal cord and into the subarachnoid space entering into the cerebrospinal fluid surrounding the brain and spinal cord. The methods in options A, B, and D are ineffective because the medication cannot enter the CNS. </w:t>
        </w:r>
      </w:ins>
    </w:p>
    <w:p w:rsidR="009E7BDE" w:rsidRPr="009E7BDE" w:rsidRDefault="009E7BDE" w:rsidP="00736F0D">
      <w:pPr>
        <w:rPr>
          <w:ins w:id="493" w:author="Unknown"/>
        </w:rPr>
      </w:pPr>
      <w:ins w:id="494" w:author="Unknown">
        <w:r w:rsidRPr="009E7BDE">
          <w:t xml:space="preserve">Answer B. </w:t>
        </w:r>
        <w:proofErr w:type="spellStart"/>
        <w:r w:rsidRPr="009E7BDE">
          <w:t>Leucovorin</w:t>
        </w:r>
        <w:proofErr w:type="spellEnd"/>
        <w:r w:rsidRPr="009E7BDE">
          <w:t xml:space="preserve"> is used to save or "rescue" normal cells from the damaging effects of chemotherapy allowing them to survive while the cancer cells die. Therapy to rapidly reduce the number of cancerous cells is the induction phase. Consolidation therapy seeks to complete or extend the initial remission and often uses a different combination of drugs than that used for induction. Chemotherapy is often administered in intermittent courses called pulse therapy. Pulse therapy allows the bone marrow to recover function before another course of chemotherapy is given. </w:t>
        </w:r>
      </w:ins>
    </w:p>
    <w:p w:rsidR="009E7BDE" w:rsidRPr="009E7BDE" w:rsidRDefault="009E7BDE" w:rsidP="00736F0D">
      <w:pPr>
        <w:rPr>
          <w:ins w:id="495" w:author="Unknown"/>
        </w:rPr>
      </w:pPr>
      <w:ins w:id="496" w:author="Unknown">
        <w:r w:rsidRPr="009E7BDE">
          <w:t xml:space="preserve">Answer B. Prevent uric acid nephropathy, uric acid </w:t>
        </w:r>
        <w:proofErr w:type="spellStart"/>
        <w:r w:rsidRPr="009E7BDE">
          <w:t>lithiasis</w:t>
        </w:r>
        <w:proofErr w:type="spellEnd"/>
        <w:r w:rsidRPr="009E7BDE">
          <w:t xml:space="preserve">, and gout during cancer therapy since chemotherapy causes the rapid destruction of cancer cells leading to excessive </w:t>
        </w:r>
        <w:proofErr w:type="spellStart"/>
        <w:r w:rsidRPr="009E7BDE">
          <w:t>purine</w:t>
        </w:r>
        <w:proofErr w:type="spellEnd"/>
        <w:r w:rsidRPr="009E7BDE">
          <w:t xml:space="preserve"> catabolism and uric acid formation. </w:t>
        </w:r>
        <w:proofErr w:type="spellStart"/>
        <w:r w:rsidRPr="009E7BDE">
          <w:t>Allopurinol</w:t>
        </w:r>
        <w:proofErr w:type="spellEnd"/>
        <w:r w:rsidRPr="009E7BDE">
          <w:t xml:space="preserve"> can induce </w:t>
        </w:r>
        <w:proofErr w:type="spellStart"/>
        <w:r w:rsidRPr="009E7BDE">
          <w:t>myelosuppression</w:t>
        </w:r>
        <w:proofErr w:type="spellEnd"/>
        <w:r w:rsidRPr="009E7BDE">
          <w:t xml:space="preserve"> and </w:t>
        </w:r>
        <w:proofErr w:type="spellStart"/>
        <w:r w:rsidRPr="009E7BDE">
          <w:t>pancytopenia</w:t>
        </w:r>
        <w:proofErr w:type="spellEnd"/>
        <w:r w:rsidRPr="009E7BDE">
          <w:t xml:space="preserve">. </w:t>
        </w:r>
        <w:proofErr w:type="spellStart"/>
        <w:r w:rsidRPr="009E7BDE">
          <w:t>Allopurinol</w:t>
        </w:r>
        <w:proofErr w:type="spellEnd"/>
        <w:r w:rsidRPr="009E7BDE">
          <w:t xml:space="preserve"> does not have this function. </w:t>
        </w:r>
      </w:ins>
    </w:p>
    <w:p w:rsidR="009E7BDE" w:rsidRPr="009E7BDE" w:rsidRDefault="009E7BDE" w:rsidP="00736F0D">
      <w:pPr>
        <w:rPr>
          <w:ins w:id="497" w:author="Unknown"/>
        </w:rPr>
      </w:pPr>
      <w:ins w:id="498" w:author="Unknown">
        <w:r w:rsidRPr="009E7BDE">
          <w:t xml:space="preserve">Answer B. Medications administered </w:t>
        </w:r>
        <w:proofErr w:type="spellStart"/>
        <w:r w:rsidRPr="009E7BDE">
          <w:t>intravesically</w:t>
        </w:r>
        <w:proofErr w:type="spellEnd"/>
        <w:r w:rsidRPr="009E7BDE">
          <w:t xml:space="preserve"> are instilled into the bladder. </w:t>
        </w:r>
        <w:proofErr w:type="spellStart"/>
        <w:r w:rsidRPr="009E7BDE">
          <w:t>Intraventricular</w:t>
        </w:r>
        <w:proofErr w:type="spellEnd"/>
        <w:r w:rsidRPr="009E7BDE">
          <w:t xml:space="preserve"> administration involves the ventricles of the brain. Intravascular administration involves blood vessels. </w:t>
        </w:r>
        <w:proofErr w:type="spellStart"/>
        <w:r w:rsidRPr="009E7BDE">
          <w:t>Intrathecal</w:t>
        </w:r>
        <w:proofErr w:type="spellEnd"/>
        <w:r w:rsidRPr="009E7BDE">
          <w:t xml:space="preserve"> administration involves the fluid surrounding the brain and spinal cord. </w:t>
        </w:r>
      </w:ins>
    </w:p>
    <w:p w:rsidR="009E7BDE" w:rsidRPr="009E7BDE" w:rsidRDefault="009E7BDE" w:rsidP="00736F0D">
      <w:pPr>
        <w:rPr>
          <w:ins w:id="499" w:author="Unknown"/>
        </w:rPr>
      </w:pPr>
      <w:ins w:id="500" w:author="Unknown">
        <w:r w:rsidRPr="009E7BDE">
          <w:t xml:space="preserve">Answer C. The overall goal of cancer chemotherapy is to give a dose large enough to be lethal to the cancer cells, but small enough to be tolerable for normal cells. Unfortunately, some normal cells are affected including the bone marrow. </w:t>
        </w:r>
        <w:proofErr w:type="spellStart"/>
        <w:r w:rsidRPr="009E7BDE">
          <w:t>Myelosuppression</w:t>
        </w:r>
        <w:proofErr w:type="spellEnd"/>
        <w:r w:rsidRPr="009E7BDE">
          <w:t xml:space="preserve"> limits the body’s ability to prevent and fight infection, produce platelets for clotting, and manufacture red blood cells for oxygen portage. Even though the effects in options a, b, and d are uncomfortable and distressing to </w:t>
        </w:r>
        <w:r w:rsidRPr="009E7BDE">
          <w:lastRenderedPageBreak/>
          <w:t xml:space="preserve">the patient, they do not have the potential for lethal outcomes that </w:t>
        </w:r>
        <w:proofErr w:type="spellStart"/>
        <w:r w:rsidRPr="009E7BDE">
          <w:t>myelosuppression</w:t>
        </w:r>
        <w:proofErr w:type="spellEnd"/>
        <w:r w:rsidRPr="009E7BDE">
          <w:t xml:space="preserve"> has. </w:t>
        </w:r>
      </w:ins>
    </w:p>
    <w:p w:rsidR="009E7BDE" w:rsidRPr="009E7BDE" w:rsidRDefault="009E7BDE" w:rsidP="00736F0D">
      <w:pPr>
        <w:rPr>
          <w:ins w:id="501" w:author="Unknown"/>
        </w:rPr>
      </w:pPr>
      <w:ins w:id="502" w:author="Unknown">
        <w:r w:rsidRPr="009E7BDE">
          <w:t xml:space="preserve">Answer A. Vomiting (emesis) is initiated by a nucleus of cells located in the medulla called the vomiting center. This center coordinates a complex series of events involving pharyngeal, gastrointestinal, and abdominal wall contractions that lead to expulsion of gastric contents. Catecholamine inhibition does not induce vomiting. Chemotherapy does not induce vomiting from autonomic instability. Chemotherapy, especially oral agents, may have an irritating effect on the gastric mucosa, which could result in afferent messages to the solitary tract nucleus, but these pathways do not project to the vomiting center. </w:t>
        </w:r>
      </w:ins>
    </w:p>
    <w:p w:rsidR="009E7BDE" w:rsidRPr="009E7BDE" w:rsidRDefault="009E7BDE" w:rsidP="00736F0D">
      <w:pPr>
        <w:rPr>
          <w:ins w:id="503" w:author="Unknown"/>
        </w:rPr>
      </w:pPr>
      <w:ins w:id="504" w:author="Unknown">
        <w:r w:rsidRPr="009E7BDE">
          <w:t xml:space="preserve">Answer A. </w:t>
        </w:r>
        <w:proofErr w:type="spellStart"/>
        <w:r w:rsidRPr="009E7BDE">
          <w:t>Myelo</w:t>
        </w:r>
        <w:proofErr w:type="spellEnd"/>
        <w:r w:rsidRPr="009E7BDE">
          <w:t xml:space="preserve"> comes from the Greek word </w:t>
        </w:r>
        <w:proofErr w:type="spellStart"/>
        <w:r w:rsidRPr="009E7BDE">
          <w:t>myelos</w:t>
        </w:r>
        <w:proofErr w:type="spellEnd"/>
        <w:r w:rsidRPr="009E7BDE">
          <w:t xml:space="preserve">, which means marrow. Ablation comes from the Latin word </w:t>
        </w:r>
        <w:proofErr w:type="spellStart"/>
        <w:r w:rsidRPr="009E7BDE">
          <w:t>ablatio</w:t>
        </w:r>
        <w:proofErr w:type="spellEnd"/>
        <w:r w:rsidRPr="009E7BDE">
          <w:t xml:space="preserve">, which means removal. Thus, </w:t>
        </w:r>
        <w:proofErr w:type="spellStart"/>
        <w:r w:rsidRPr="009E7BDE">
          <w:t>myeloablative</w:t>
        </w:r>
        <w:proofErr w:type="spellEnd"/>
        <w:r w:rsidRPr="009E7BDE">
          <w:t xml:space="preserve"> </w:t>
        </w:r>
        <w:proofErr w:type="spellStart"/>
        <w:r w:rsidRPr="009E7BDE">
          <w:t>chemotherapeurtic</w:t>
        </w:r>
        <w:proofErr w:type="spellEnd"/>
        <w:r w:rsidRPr="009E7BDE">
          <w:t xml:space="preserve"> agents destroy the bone marrow. This procedure destroys normal bone marrow as well as the cancerous marrow. The patient’s bone marrow will be replaced with a bone marrow transplant. </w:t>
        </w:r>
        <w:proofErr w:type="spellStart"/>
        <w:r w:rsidRPr="009E7BDE">
          <w:t>Myelocytes</w:t>
        </w:r>
        <w:proofErr w:type="spellEnd"/>
        <w:r w:rsidRPr="009E7BDE">
          <w:t xml:space="preserve"> are not muscle cells Tumors are solid masses typically located in organs. Surgery may be performed to reduce tumor burden and require less chemotherapy afterward. </w:t>
        </w:r>
      </w:ins>
    </w:p>
    <w:p w:rsidR="009E7BDE" w:rsidRPr="009E7BDE" w:rsidRDefault="009E7BDE" w:rsidP="00736F0D">
      <w:pPr>
        <w:rPr>
          <w:ins w:id="505" w:author="Unknown"/>
        </w:rPr>
      </w:pPr>
      <w:ins w:id="506" w:author="Unknown">
        <w:r w:rsidRPr="009E7BDE">
          <w:t xml:space="preserve">Answer C. Nausea and vomiting (N&amp;V) are common side effects of chemotherapy. Some patients are able to trigger these events prior to actually receiving chemotherapy by </w:t>
        </w:r>
        <w:proofErr w:type="gramStart"/>
        <w:r w:rsidRPr="009E7BDE">
          <w:t>anticipating,</w:t>
        </w:r>
        <w:proofErr w:type="gramEnd"/>
        <w:r w:rsidRPr="009E7BDE">
          <w:t xml:space="preserve"> or expecting, to have these effects. N&amp;V occurring post-chemotherapeutic administration is not an anticipatory event but rather an effect of the drug. N&amp;V occurring during the administration of chemotherapy is an effect of the drug. </w:t>
        </w:r>
      </w:ins>
    </w:p>
    <w:p w:rsidR="009E7BDE" w:rsidRPr="009E7BDE" w:rsidRDefault="009E7BDE" w:rsidP="00736F0D">
      <w:pPr>
        <w:rPr>
          <w:ins w:id="507" w:author="Unknown"/>
        </w:rPr>
      </w:pPr>
      <w:ins w:id="508" w:author="Unknown">
        <w:r w:rsidRPr="009E7BDE">
          <w:t xml:space="preserve">Answer C. Only an unbound drug can be distributed to active receptor sites. Therefore, the more of a drug that is bound to protein, the less it is available for the desired drug effect. </w:t>
        </w:r>
        <w:proofErr w:type="gramStart"/>
        <w:r w:rsidRPr="009E7BDE">
          <w:t>Less drug</w:t>
        </w:r>
        <w:proofErr w:type="gramEnd"/>
        <w:r w:rsidRPr="009E7BDE">
          <w:t xml:space="preserve"> is available if bound to protein. Distribution to receptor sites is irrelevant since the drug bound to protein cannot bind with a receptor site. Metabolism would not be increased. The liver will first have to remove the drug from the protein molecule before metabolism can occur. The protein is then free to return to circulation and be used again. </w:t>
        </w:r>
      </w:ins>
    </w:p>
    <w:p w:rsidR="009E7BDE" w:rsidRPr="009E7BDE" w:rsidRDefault="009E7BDE" w:rsidP="00736F0D">
      <w:pPr>
        <w:rPr>
          <w:ins w:id="509" w:author="Unknown"/>
        </w:rPr>
      </w:pPr>
      <w:ins w:id="510" w:author="Unknown">
        <w:r w:rsidRPr="009E7BDE">
          <w:t xml:space="preserve">Answer C. Drugs and drug metabolites with molecular weights higher than 300 may be excreted via the bile, stored in the gallbladder, delivered to the intestines by the bile duct, and then reabsorbed into the circulation. This process reduces the elimination of drugs and prolongs their half-life and duration of action in the body. Hepatic clearance is the amount of drug eliminated by the liver. Total clearance is the sum of all types of clearance including renal, hepatic, and respiratory. First-pass effect is the amount of drug absorbed from the GI tract and then metabolized by the liver; thus, reducing the amount of drug making it into circulation. </w:t>
        </w:r>
      </w:ins>
    </w:p>
    <w:p w:rsidR="009E7BDE" w:rsidRPr="009E7BDE" w:rsidRDefault="009E7BDE" w:rsidP="00736F0D">
      <w:pPr>
        <w:rPr>
          <w:ins w:id="511" w:author="Unknown"/>
        </w:rPr>
      </w:pPr>
      <w:ins w:id="512" w:author="Unknown">
        <w:r w:rsidRPr="009E7BDE">
          <w:t xml:space="preserve">Answer C. Drug B will induce the </w:t>
        </w:r>
        <w:proofErr w:type="spellStart"/>
        <w:r w:rsidRPr="009E7BDE">
          <w:t>cytochrome</w:t>
        </w:r>
        <w:proofErr w:type="spellEnd"/>
        <w:r w:rsidRPr="009E7BDE">
          <w:t xml:space="preserve"> p-450 enzyme system of the liver; thus, increasing the metabolism of Drug A. Therefore, Drug A will be broken down faster and exert decreased therapeutic effects. Drug A will be metabolized faster, thus reducing, not increasing its therapeutic effect. Inducing the </w:t>
        </w:r>
        <w:proofErr w:type="spellStart"/>
        <w:r w:rsidRPr="009E7BDE">
          <w:t>cytochrome</w:t>
        </w:r>
        <w:proofErr w:type="spellEnd"/>
        <w:r w:rsidRPr="009E7BDE">
          <w:t xml:space="preserve"> p-450 system will not increase the adverse effects of Drug B. </w:t>
        </w:r>
        <w:r w:rsidRPr="009E7BDE">
          <w:lastRenderedPageBreak/>
          <w:t xml:space="preserve">Drug B induces the </w:t>
        </w:r>
        <w:proofErr w:type="spellStart"/>
        <w:r w:rsidRPr="009E7BDE">
          <w:t>cytochrome</w:t>
        </w:r>
        <w:proofErr w:type="spellEnd"/>
        <w:r w:rsidRPr="009E7BDE">
          <w:t xml:space="preserve"> p-450 system but is not metabolized faster. Thus, the therapeutic effects of Drug B will not be decreased. </w:t>
        </w:r>
      </w:ins>
    </w:p>
    <w:p w:rsidR="009E7BDE" w:rsidRPr="009E7BDE" w:rsidRDefault="009E7BDE" w:rsidP="00736F0D">
      <w:pPr>
        <w:rPr>
          <w:ins w:id="513" w:author="Unknown"/>
        </w:rPr>
      </w:pPr>
      <w:ins w:id="514" w:author="Unknown">
        <w:r w:rsidRPr="009E7BDE">
          <w:t xml:space="preserve">Answer A. Epinephrine (adrenaline) rapidly affects both alpha and beta adrenergic receptors eliciting a sympathetic (fight or flight) response. </w:t>
        </w:r>
        <w:proofErr w:type="spellStart"/>
        <w:r w:rsidRPr="009E7BDE">
          <w:t>Muscarinic</w:t>
        </w:r>
        <w:proofErr w:type="spellEnd"/>
        <w:r w:rsidRPr="009E7BDE">
          <w:t xml:space="preserve"> receptors are cholinergic receptors and are primarily located at parasympathetic junctions. Cholinergic receptors respond to acetylcholine stimulation. Cholinergic receptors include </w:t>
        </w:r>
        <w:proofErr w:type="spellStart"/>
        <w:r w:rsidRPr="009E7BDE">
          <w:t>muscarinic</w:t>
        </w:r>
        <w:proofErr w:type="spellEnd"/>
        <w:r w:rsidRPr="009E7BDE">
          <w:t xml:space="preserve"> and nicotinic receptors. Nicotinic receptors are cholinergic receptors activated by nicotine and found in autonomic ganglia and somatic neuromuscular junctions. </w:t>
        </w:r>
      </w:ins>
    </w:p>
    <w:p w:rsidR="00CC5CE7" w:rsidRDefault="00CC5CE7" w:rsidP="00736F0D"/>
    <w:p w:rsidR="00D605B8" w:rsidRPr="00CC5CE7" w:rsidRDefault="00D605B8" w:rsidP="00736F0D">
      <w:pPr>
        <w:rPr>
          <w:ins w:id="515" w:author="Unknown"/>
        </w:rPr>
      </w:pPr>
    </w:p>
    <w:p w:rsidR="00F314F0" w:rsidRDefault="00F314F0" w:rsidP="00736F0D"/>
    <w:sectPr w:rsidR="00F314F0" w:rsidSect="00F314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F44EF"/>
    <w:multiLevelType w:val="multilevel"/>
    <w:tmpl w:val="7E38B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C673FA"/>
    <w:multiLevelType w:val="multilevel"/>
    <w:tmpl w:val="21E6D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B14923"/>
    <w:multiLevelType w:val="multilevel"/>
    <w:tmpl w:val="F096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3D63A1"/>
    <w:multiLevelType w:val="multilevel"/>
    <w:tmpl w:val="C498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0E4EC3"/>
    <w:multiLevelType w:val="multilevel"/>
    <w:tmpl w:val="A9CCA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C30E38"/>
    <w:multiLevelType w:val="multilevel"/>
    <w:tmpl w:val="ED0EC99C"/>
    <w:lvl w:ilvl="0">
      <w:start w:val="1"/>
      <w:numFmt w:val="decimal"/>
      <w:lvlText w:val="%1."/>
      <w:lvlJc w:val="left"/>
      <w:pPr>
        <w:tabs>
          <w:tab w:val="num" w:pos="720"/>
        </w:tabs>
        <w:ind w:left="720" w:hanging="360"/>
      </w:pPr>
    </w:lvl>
    <w:lvl w:ilvl="1">
      <w:start w:val="1"/>
      <w:numFmt w:val="lowerLetter"/>
      <w:pStyle w:val="Nor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3"/>
  </w:num>
  <w:num w:numId="4">
    <w:abstractNumId w:val="0"/>
  </w:num>
  <w:num w:numId="5">
    <w:abstractNumId w:val="2"/>
  </w:num>
  <w:num w:numId="6">
    <w:abstractNumId w:val="1"/>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C5CE7"/>
    <w:rsid w:val="00077FFA"/>
    <w:rsid w:val="001221F5"/>
    <w:rsid w:val="00196BA8"/>
    <w:rsid w:val="00736F0D"/>
    <w:rsid w:val="007571A3"/>
    <w:rsid w:val="009E7BDE"/>
    <w:rsid w:val="00BB0042"/>
    <w:rsid w:val="00C71B5C"/>
    <w:rsid w:val="00CC5CE7"/>
    <w:rsid w:val="00D605B8"/>
    <w:rsid w:val="00E04A11"/>
    <w:rsid w:val="00F314F0"/>
    <w:rsid w:val="00F904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F0D"/>
    <w:pPr>
      <w:numPr>
        <w:ilvl w:val="1"/>
        <w:numId w:val="1"/>
      </w:numPr>
      <w:spacing w:before="100" w:beforeAutospacing="1" w:after="100" w:afterAutospacing="1"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CC5CE7"/>
    <w:pPr>
      <w:outlineLvl w:val="0"/>
    </w:pPr>
    <w:rPr>
      <w:b/>
      <w:bCs/>
      <w:kern w:val="36"/>
      <w:sz w:val="48"/>
      <w:szCs w:val="48"/>
    </w:rPr>
  </w:style>
  <w:style w:type="paragraph" w:styleId="Heading2">
    <w:name w:val="heading 2"/>
    <w:basedOn w:val="Normal"/>
    <w:link w:val="Heading2Char"/>
    <w:uiPriority w:val="9"/>
    <w:qFormat/>
    <w:rsid w:val="00CC5CE7"/>
    <w:pPr>
      <w:outlineLvl w:val="1"/>
    </w:pPr>
    <w:rPr>
      <w:b/>
      <w:bCs/>
      <w:sz w:val="36"/>
      <w:szCs w:val="36"/>
    </w:rPr>
  </w:style>
  <w:style w:type="paragraph" w:styleId="Heading3">
    <w:name w:val="heading 3"/>
    <w:basedOn w:val="Normal"/>
    <w:link w:val="Heading3Char"/>
    <w:uiPriority w:val="9"/>
    <w:qFormat/>
    <w:rsid w:val="00CC5CE7"/>
    <w:pPr>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C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5C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5CE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C5CE7"/>
    <w:rPr>
      <w:color w:val="0000FF"/>
      <w:u w:val="single"/>
    </w:rPr>
  </w:style>
  <w:style w:type="character" w:styleId="FollowedHyperlink">
    <w:name w:val="FollowedHyperlink"/>
    <w:basedOn w:val="DefaultParagraphFont"/>
    <w:uiPriority w:val="99"/>
    <w:semiHidden/>
    <w:unhideWhenUsed/>
    <w:rsid w:val="00CC5CE7"/>
    <w:rPr>
      <w:color w:val="800080"/>
      <w:u w:val="single"/>
    </w:rPr>
  </w:style>
  <w:style w:type="character" w:customStyle="1" w:styleId="sf-sub-indicator">
    <w:name w:val="sf-sub-indicator"/>
    <w:basedOn w:val="DefaultParagraphFont"/>
    <w:rsid w:val="00CC5CE7"/>
  </w:style>
  <w:style w:type="paragraph" w:styleId="z-TopofForm">
    <w:name w:val="HTML Top of Form"/>
    <w:basedOn w:val="Normal"/>
    <w:next w:val="Normal"/>
    <w:link w:val="z-TopofFormChar"/>
    <w:hidden/>
    <w:uiPriority w:val="99"/>
    <w:semiHidden/>
    <w:unhideWhenUsed/>
    <w:rsid w:val="00CC5CE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C5CE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C5CE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C5CE7"/>
    <w:rPr>
      <w:rFonts w:ascii="Arial" w:eastAsia="Times New Roman" w:hAnsi="Arial" w:cs="Arial"/>
      <w:vanish/>
      <w:sz w:val="16"/>
      <w:szCs w:val="16"/>
    </w:rPr>
  </w:style>
  <w:style w:type="character" w:styleId="HTMLCite">
    <w:name w:val="HTML Cite"/>
    <w:basedOn w:val="DefaultParagraphFont"/>
    <w:uiPriority w:val="99"/>
    <w:semiHidden/>
    <w:unhideWhenUsed/>
    <w:rsid w:val="00CC5CE7"/>
    <w:rPr>
      <w:i/>
      <w:iCs/>
    </w:rPr>
  </w:style>
  <w:style w:type="character" w:styleId="Emphasis">
    <w:name w:val="Emphasis"/>
    <w:basedOn w:val="DefaultParagraphFont"/>
    <w:uiPriority w:val="20"/>
    <w:qFormat/>
    <w:rsid w:val="00CC5CE7"/>
    <w:rPr>
      <w:i/>
      <w:iCs/>
    </w:rPr>
  </w:style>
  <w:style w:type="paragraph" w:customStyle="1" w:styleId="gsc-control">
    <w:name w:val="gsc-control"/>
    <w:basedOn w:val="Normal"/>
    <w:rsid w:val="00CC5CE7"/>
  </w:style>
  <w:style w:type="paragraph" w:customStyle="1" w:styleId="gsc-control-cse">
    <w:name w:val="gsc-control-cse"/>
    <w:basedOn w:val="Normal"/>
    <w:rsid w:val="00CC5CE7"/>
    <w:pPr>
      <w:pBdr>
        <w:top w:val="single" w:sz="6" w:space="0" w:color="FFFFFF"/>
        <w:left w:val="single" w:sz="6" w:space="0" w:color="FFFFFF"/>
        <w:bottom w:val="single" w:sz="6" w:space="0" w:color="FFFFFF"/>
        <w:right w:val="single" w:sz="6" w:space="0" w:color="FFFFFF"/>
      </w:pBdr>
      <w:shd w:val="clear" w:color="auto" w:fill="FFFFFF"/>
    </w:pPr>
    <w:rPr>
      <w:rFonts w:ascii="Arial" w:hAnsi="Arial" w:cs="Arial"/>
      <w:sz w:val="20"/>
      <w:szCs w:val="20"/>
    </w:rPr>
  </w:style>
  <w:style w:type="paragraph" w:customStyle="1" w:styleId="gsc-keeper">
    <w:name w:val="gsc-keeper"/>
    <w:basedOn w:val="Normal"/>
    <w:rsid w:val="00CC5CE7"/>
    <w:rPr>
      <w:color w:val="3366CC"/>
      <w:sz w:val="20"/>
      <w:szCs w:val="20"/>
      <w:u w:val="single"/>
    </w:rPr>
  </w:style>
  <w:style w:type="paragraph" w:customStyle="1" w:styleId="gsc-resultsheader">
    <w:name w:val="gsc-resultsheader"/>
    <w:basedOn w:val="Normal"/>
    <w:rsid w:val="00CC5CE7"/>
    <w:pPr>
      <w:spacing w:after="0"/>
    </w:pPr>
  </w:style>
  <w:style w:type="paragraph" w:customStyle="1" w:styleId="gsc-results-selector">
    <w:name w:val="gsc-results-selector"/>
    <w:basedOn w:val="Normal"/>
    <w:rsid w:val="00CC5CE7"/>
  </w:style>
  <w:style w:type="paragraph" w:customStyle="1" w:styleId="gsc-result-selector">
    <w:name w:val="gsc-result-selector"/>
    <w:basedOn w:val="Normal"/>
    <w:rsid w:val="00CC5CE7"/>
    <w:rPr>
      <w:sz w:val="20"/>
      <w:szCs w:val="20"/>
    </w:rPr>
  </w:style>
  <w:style w:type="paragraph" w:customStyle="1" w:styleId="gsc-one-result">
    <w:name w:val="gsc-one-result"/>
    <w:basedOn w:val="Normal"/>
    <w:rsid w:val="00CC5CE7"/>
  </w:style>
  <w:style w:type="paragraph" w:customStyle="1" w:styleId="gsc-more-results">
    <w:name w:val="gsc-more-results"/>
    <w:basedOn w:val="Normal"/>
    <w:rsid w:val="00CC5CE7"/>
  </w:style>
  <w:style w:type="paragraph" w:customStyle="1" w:styleId="gsc-all-results">
    <w:name w:val="gsc-all-results"/>
    <w:basedOn w:val="Normal"/>
    <w:rsid w:val="00CC5CE7"/>
  </w:style>
  <w:style w:type="paragraph" w:customStyle="1" w:styleId="gsc-tabsarea">
    <w:name w:val="gsc-tabsarea"/>
    <w:basedOn w:val="Normal"/>
    <w:rsid w:val="00CC5CE7"/>
    <w:pPr>
      <w:pBdr>
        <w:bottom w:val="single" w:sz="6" w:space="0" w:color="333333"/>
      </w:pBdr>
      <w:spacing w:before="240" w:after="120"/>
    </w:pPr>
  </w:style>
  <w:style w:type="paragraph" w:customStyle="1" w:styleId="gsc-tabsareainvisible">
    <w:name w:val="gsc-tabsareainvisible"/>
    <w:basedOn w:val="Normal"/>
    <w:rsid w:val="00CC5CE7"/>
    <w:rPr>
      <w:vanish/>
    </w:rPr>
  </w:style>
  <w:style w:type="paragraph" w:customStyle="1" w:styleId="gsc-refinementsareainvisible">
    <w:name w:val="gsc-refinementsareainvisible"/>
    <w:basedOn w:val="Normal"/>
    <w:rsid w:val="00CC5CE7"/>
    <w:rPr>
      <w:vanish/>
    </w:rPr>
  </w:style>
  <w:style w:type="paragraph" w:customStyle="1" w:styleId="gsc-refinementblockinvisible">
    <w:name w:val="gsc-refinementblockinvisible"/>
    <w:basedOn w:val="Normal"/>
    <w:rsid w:val="00CC5CE7"/>
    <w:rPr>
      <w:vanish/>
    </w:rPr>
  </w:style>
  <w:style w:type="paragraph" w:customStyle="1" w:styleId="gsc-tabheader">
    <w:name w:val="gsc-tabheader"/>
    <w:basedOn w:val="Normal"/>
    <w:rsid w:val="00CC5CE7"/>
    <w:pPr>
      <w:spacing w:before="30"/>
      <w:ind w:right="30"/>
    </w:pPr>
    <w:rPr>
      <w:b/>
      <w:bCs/>
      <w:caps/>
      <w:sz w:val="17"/>
      <w:szCs w:val="17"/>
    </w:rPr>
  </w:style>
  <w:style w:type="paragraph" w:customStyle="1" w:styleId="gsc-refinementsarea">
    <w:name w:val="gsc-refinementsarea"/>
    <w:basedOn w:val="Normal"/>
    <w:rsid w:val="00CC5CE7"/>
    <w:pPr>
      <w:pBdr>
        <w:bottom w:val="single" w:sz="6" w:space="4" w:color="E9E9E9"/>
      </w:pBdr>
      <w:spacing w:after="60"/>
    </w:pPr>
  </w:style>
  <w:style w:type="paragraph" w:customStyle="1" w:styleId="gsc-refinementheader">
    <w:name w:val="gsc-refinementheader"/>
    <w:basedOn w:val="Normal"/>
    <w:rsid w:val="00CC5CE7"/>
    <w:pPr>
      <w:ind w:right="30"/>
    </w:pPr>
  </w:style>
  <w:style w:type="paragraph" w:customStyle="1" w:styleId="gsc-completion-selected">
    <w:name w:val="gsc-completion-selected"/>
    <w:basedOn w:val="Normal"/>
    <w:rsid w:val="00CC5CE7"/>
    <w:pPr>
      <w:shd w:val="clear" w:color="auto" w:fill="EEEEEE"/>
    </w:pPr>
  </w:style>
  <w:style w:type="paragraph" w:customStyle="1" w:styleId="gsc-completion-container">
    <w:name w:val="gsc-completion-container"/>
    <w:basedOn w:val="Normal"/>
    <w:rsid w:val="00CC5CE7"/>
    <w:pPr>
      <w:pBdr>
        <w:top w:val="single" w:sz="6" w:space="0" w:color="BBBBBB"/>
        <w:left w:val="single" w:sz="6" w:space="0" w:color="BBBBBB"/>
        <w:bottom w:val="single" w:sz="6" w:space="0" w:color="BBBBBB"/>
        <w:right w:val="single" w:sz="6" w:space="0" w:color="BBBBBB"/>
      </w:pBdr>
      <w:shd w:val="clear" w:color="auto" w:fill="FFFFFF"/>
      <w:spacing w:after="0"/>
    </w:pPr>
    <w:rPr>
      <w:rFonts w:ascii="Arial" w:hAnsi="Arial" w:cs="Arial"/>
    </w:rPr>
  </w:style>
  <w:style w:type="paragraph" w:customStyle="1" w:styleId="gsc-completion-title">
    <w:name w:val="gsc-completion-title"/>
    <w:basedOn w:val="Normal"/>
    <w:rsid w:val="00CC5CE7"/>
    <w:rPr>
      <w:color w:val="0000CC"/>
    </w:rPr>
  </w:style>
  <w:style w:type="paragraph" w:customStyle="1" w:styleId="gsc-completion-snippet">
    <w:name w:val="gsc-completion-snippet"/>
    <w:basedOn w:val="Normal"/>
    <w:rsid w:val="00CC5CE7"/>
    <w:rPr>
      <w:color w:val="333333"/>
    </w:rPr>
  </w:style>
  <w:style w:type="paragraph" w:customStyle="1" w:styleId="gsc-completion-icon">
    <w:name w:val="gsc-completion-icon"/>
    <w:basedOn w:val="Normal"/>
    <w:rsid w:val="00CC5CE7"/>
    <w:pPr>
      <w:pBdr>
        <w:top w:val="single" w:sz="6" w:space="0" w:color="DDDDDD"/>
        <w:left w:val="single" w:sz="6" w:space="0" w:color="DDDDDD"/>
        <w:bottom w:val="single" w:sz="6" w:space="0" w:color="DDDDDD"/>
        <w:right w:val="single" w:sz="6" w:space="0" w:color="DDDDDD"/>
      </w:pBdr>
    </w:pPr>
  </w:style>
  <w:style w:type="paragraph" w:customStyle="1" w:styleId="gsc-resultsbox-visible">
    <w:name w:val="gsc-resultsbox-visible"/>
    <w:basedOn w:val="Normal"/>
    <w:rsid w:val="00CC5CE7"/>
  </w:style>
  <w:style w:type="paragraph" w:customStyle="1" w:styleId="gsc-resultsbox-invisible">
    <w:name w:val="gsc-resultsbox-invisible"/>
    <w:basedOn w:val="Normal"/>
    <w:rsid w:val="00CC5CE7"/>
    <w:rPr>
      <w:vanish/>
    </w:rPr>
  </w:style>
  <w:style w:type="paragraph" w:customStyle="1" w:styleId="gsc-results">
    <w:name w:val="gsc-results"/>
    <w:basedOn w:val="Normal"/>
    <w:rsid w:val="00CC5CE7"/>
    <w:pPr>
      <w:spacing w:before="240"/>
    </w:pPr>
  </w:style>
  <w:style w:type="paragraph" w:customStyle="1" w:styleId="gsc-result">
    <w:name w:val="gsc-result"/>
    <w:basedOn w:val="Normal"/>
    <w:rsid w:val="00CC5CE7"/>
    <w:pPr>
      <w:spacing w:after="150"/>
    </w:pPr>
  </w:style>
  <w:style w:type="paragraph" w:customStyle="1" w:styleId="gsc-wrapper">
    <w:name w:val="gsc-wrapper"/>
    <w:basedOn w:val="Normal"/>
    <w:rsid w:val="00CC5CE7"/>
  </w:style>
  <w:style w:type="paragraph" w:customStyle="1" w:styleId="gsc-adblock">
    <w:name w:val="gsc-adblock"/>
    <w:basedOn w:val="Normal"/>
    <w:rsid w:val="00CC5CE7"/>
    <w:pPr>
      <w:pBdr>
        <w:bottom w:val="single" w:sz="6" w:space="0" w:color="E9E9E9"/>
      </w:pBdr>
      <w:spacing w:after="60"/>
    </w:pPr>
  </w:style>
  <w:style w:type="paragraph" w:customStyle="1" w:styleId="gsc-adblocknoheight">
    <w:name w:val="gsc-adblocknoheight"/>
    <w:basedOn w:val="Normal"/>
    <w:rsid w:val="00CC5CE7"/>
  </w:style>
  <w:style w:type="paragraph" w:customStyle="1" w:styleId="gsc-adblockinvisible">
    <w:name w:val="gsc-adblockinvisible"/>
    <w:basedOn w:val="Normal"/>
    <w:rsid w:val="00CC5CE7"/>
    <w:rPr>
      <w:vanish/>
    </w:rPr>
  </w:style>
  <w:style w:type="paragraph" w:customStyle="1" w:styleId="gsc-adblockvertical">
    <w:name w:val="gsc-adblockvertical"/>
    <w:basedOn w:val="Normal"/>
    <w:rsid w:val="00CC5CE7"/>
  </w:style>
  <w:style w:type="paragraph" w:customStyle="1" w:styleId="gsc-adblockbottom">
    <w:name w:val="gsc-adblockbottom"/>
    <w:basedOn w:val="Normal"/>
    <w:rsid w:val="00CC5CE7"/>
    <w:pPr>
      <w:pBdr>
        <w:top w:val="single" w:sz="6" w:space="0" w:color="E9E9E9"/>
        <w:bottom w:val="single" w:sz="6" w:space="0" w:color="E9E9E9"/>
      </w:pBdr>
      <w:spacing w:after="60"/>
    </w:pPr>
  </w:style>
  <w:style w:type="paragraph" w:customStyle="1" w:styleId="gsc-thinwrapper">
    <w:name w:val="gsc-thinwrapper"/>
    <w:basedOn w:val="Normal"/>
    <w:rsid w:val="00CC5CE7"/>
  </w:style>
  <w:style w:type="paragraph" w:customStyle="1" w:styleId="gsc-configsetting">
    <w:name w:val="gsc-configsetting"/>
    <w:basedOn w:val="Normal"/>
    <w:rsid w:val="00CC5CE7"/>
    <w:pPr>
      <w:spacing w:before="90"/>
    </w:pPr>
  </w:style>
  <w:style w:type="paragraph" w:customStyle="1" w:styleId="gsc-configsettinglabel">
    <w:name w:val="gsc-configsetting_label"/>
    <w:basedOn w:val="Normal"/>
    <w:rsid w:val="00CC5CE7"/>
    <w:rPr>
      <w:color w:val="676767"/>
    </w:rPr>
  </w:style>
  <w:style w:type="paragraph" w:customStyle="1" w:styleId="gsc-configsettinginput">
    <w:name w:val="gsc-configsettinginput"/>
    <w:basedOn w:val="Normal"/>
    <w:rsid w:val="00CC5CE7"/>
    <w:pPr>
      <w:pBdr>
        <w:top w:val="single" w:sz="6" w:space="0" w:color="E9E9E9"/>
        <w:left w:val="single" w:sz="6" w:space="0" w:color="E9E9E9"/>
        <w:bottom w:val="single" w:sz="6" w:space="0" w:color="E9E9E9"/>
        <w:right w:val="single" w:sz="6" w:space="0" w:color="E9E9E9"/>
      </w:pBdr>
    </w:pPr>
    <w:rPr>
      <w:color w:val="676767"/>
    </w:rPr>
  </w:style>
  <w:style w:type="paragraph" w:customStyle="1" w:styleId="gsc-configsettingcheckbox">
    <w:name w:val="gsc-configsettingcheckbox"/>
    <w:basedOn w:val="Normal"/>
    <w:rsid w:val="00CC5CE7"/>
    <w:pPr>
      <w:ind w:right="90"/>
    </w:pPr>
    <w:rPr>
      <w:color w:val="676767"/>
    </w:rPr>
  </w:style>
  <w:style w:type="paragraph" w:customStyle="1" w:styleId="gsc-configsettingcheckboxlabel">
    <w:name w:val="gsc-configsettingcheckboxlabel"/>
    <w:basedOn w:val="Normal"/>
    <w:rsid w:val="00CC5CE7"/>
    <w:rPr>
      <w:color w:val="676767"/>
    </w:rPr>
  </w:style>
  <w:style w:type="paragraph" w:customStyle="1" w:styleId="gsc-above-wrapper-area">
    <w:name w:val="gsc-above-wrapper-area"/>
    <w:basedOn w:val="Normal"/>
    <w:rsid w:val="00CC5CE7"/>
    <w:pPr>
      <w:pBdr>
        <w:bottom w:val="single" w:sz="6" w:space="4" w:color="E9E9E9"/>
      </w:pBdr>
    </w:pPr>
  </w:style>
  <w:style w:type="paragraph" w:customStyle="1" w:styleId="gsc-above-wrapper-area-invisible">
    <w:name w:val="gsc-above-wrapper-area-invisible"/>
    <w:basedOn w:val="Normal"/>
    <w:rsid w:val="00CC5CE7"/>
    <w:rPr>
      <w:vanish/>
    </w:rPr>
  </w:style>
  <w:style w:type="paragraph" w:customStyle="1" w:styleId="gsc-above-wrapper-area-container">
    <w:name w:val="gsc-above-wrapper-area-container"/>
    <w:basedOn w:val="Normal"/>
    <w:rsid w:val="00CC5CE7"/>
  </w:style>
  <w:style w:type="paragraph" w:customStyle="1" w:styleId="gsc-result-info">
    <w:name w:val="gsc-result-info"/>
    <w:basedOn w:val="Normal"/>
    <w:rsid w:val="00CC5CE7"/>
    <w:pPr>
      <w:spacing w:before="150" w:after="150"/>
    </w:pPr>
    <w:rPr>
      <w:color w:val="676767"/>
      <w:sz w:val="20"/>
      <w:szCs w:val="20"/>
    </w:rPr>
  </w:style>
  <w:style w:type="paragraph" w:customStyle="1" w:styleId="gsc-result-info-container">
    <w:name w:val="gsc-result-info-container"/>
    <w:basedOn w:val="Normal"/>
    <w:rsid w:val="00CC5CE7"/>
  </w:style>
  <w:style w:type="paragraph" w:customStyle="1" w:styleId="gsc-result-info-invisible">
    <w:name w:val="gsc-result-info-invisible"/>
    <w:basedOn w:val="Normal"/>
    <w:rsid w:val="00CC5CE7"/>
    <w:rPr>
      <w:vanish/>
    </w:rPr>
  </w:style>
  <w:style w:type="paragraph" w:customStyle="1" w:styleId="gsc-orderby-container">
    <w:name w:val="gsc-orderby-container"/>
    <w:basedOn w:val="Normal"/>
    <w:rsid w:val="00CC5CE7"/>
    <w:pPr>
      <w:jc w:val="right"/>
    </w:pPr>
  </w:style>
  <w:style w:type="paragraph" w:customStyle="1" w:styleId="gsc-orderby-invisible">
    <w:name w:val="gsc-orderby-invisible"/>
    <w:basedOn w:val="Normal"/>
    <w:rsid w:val="00CC5CE7"/>
    <w:rPr>
      <w:vanish/>
    </w:rPr>
  </w:style>
  <w:style w:type="paragraph" w:customStyle="1" w:styleId="gsc-orderby-label">
    <w:name w:val="gsc-orderby-label"/>
    <w:basedOn w:val="Normal"/>
    <w:rsid w:val="00CC5CE7"/>
    <w:rPr>
      <w:color w:val="676767"/>
    </w:rPr>
  </w:style>
  <w:style w:type="paragraph" w:customStyle="1" w:styleId="gsc-selected-option-container">
    <w:name w:val="gsc-selected-option-container"/>
    <w:basedOn w:val="Normal"/>
    <w:rsid w:val="00CC5CE7"/>
    <w:pPr>
      <w:pBdr>
        <w:top w:val="single" w:sz="6" w:space="0" w:color="EEEEEE"/>
        <w:left w:val="single" w:sz="6" w:space="5" w:color="EEEEEE"/>
        <w:bottom w:val="single" w:sz="6" w:space="0" w:color="EEEEEE"/>
        <w:right w:val="single" w:sz="6" w:space="21" w:color="EEEEEE"/>
      </w:pBdr>
      <w:spacing w:line="405" w:lineRule="atLeast"/>
      <w:jc w:val="center"/>
    </w:pPr>
    <w:rPr>
      <w:b/>
      <w:bCs/>
      <w:color w:val="444444"/>
      <w:sz w:val="17"/>
      <w:szCs w:val="17"/>
    </w:rPr>
  </w:style>
  <w:style w:type="paragraph" w:customStyle="1" w:styleId="gsc-selected-option">
    <w:name w:val="gsc-selected-option"/>
    <w:basedOn w:val="Normal"/>
    <w:rsid w:val="00CC5CE7"/>
  </w:style>
  <w:style w:type="paragraph" w:customStyle="1" w:styleId="gsc-option-menu-invisible">
    <w:name w:val="gsc-option-menu-invisible"/>
    <w:basedOn w:val="Normal"/>
    <w:rsid w:val="00CC5CE7"/>
    <w:rPr>
      <w:vanish/>
    </w:rPr>
  </w:style>
  <w:style w:type="paragraph" w:customStyle="1" w:styleId="gsc-option-menu-item">
    <w:name w:val="gsc-option-menu-item"/>
    <w:basedOn w:val="Normal"/>
    <w:rsid w:val="00CC5CE7"/>
    <w:pPr>
      <w:spacing w:after="0"/>
    </w:pPr>
    <w:rPr>
      <w:color w:val="777777"/>
    </w:rPr>
  </w:style>
  <w:style w:type="paragraph" w:customStyle="1" w:styleId="gsc-option-menu-item-highlighted">
    <w:name w:val="gsc-option-menu-item-highlighted"/>
    <w:basedOn w:val="Normal"/>
    <w:rsid w:val="00CC5CE7"/>
    <w:pPr>
      <w:shd w:val="clear" w:color="auto" w:fill="EEEEEE"/>
    </w:pPr>
    <w:rPr>
      <w:color w:val="333333"/>
    </w:rPr>
  </w:style>
  <w:style w:type="paragraph" w:customStyle="1" w:styleId="gsc-option">
    <w:name w:val="gsc-option"/>
    <w:basedOn w:val="Normal"/>
    <w:rsid w:val="00CC5CE7"/>
    <w:pPr>
      <w:spacing w:line="405" w:lineRule="atLeast"/>
    </w:pPr>
  </w:style>
  <w:style w:type="paragraph" w:customStyle="1" w:styleId="gs-web-image-box">
    <w:name w:val="gs-web-image-box"/>
    <w:basedOn w:val="Normal"/>
    <w:rsid w:val="00CC5CE7"/>
    <w:pPr>
      <w:jc w:val="center"/>
    </w:pPr>
  </w:style>
  <w:style w:type="paragraph" w:customStyle="1" w:styleId="gs-promotion-image-box">
    <w:name w:val="gs-promotion-image-box"/>
    <w:basedOn w:val="Normal"/>
    <w:rsid w:val="00CC5CE7"/>
    <w:pPr>
      <w:jc w:val="center"/>
    </w:pPr>
  </w:style>
  <w:style w:type="paragraph" w:customStyle="1" w:styleId="gsc-imageresult">
    <w:name w:val="gsc-imageresult"/>
    <w:basedOn w:val="Normal"/>
    <w:rsid w:val="00CC5CE7"/>
    <w:pPr>
      <w:spacing w:after="240"/>
      <w:ind w:right="300"/>
    </w:pPr>
  </w:style>
  <w:style w:type="paragraph" w:customStyle="1" w:styleId="gsc-imageresult-column">
    <w:name w:val="gsc-imageresult-column"/>
    <w:basedOn w:val="Normal"/>
    <w:rsid w:val="00CC5CE7"/>
    <w:pPr>
      <w:ind w:right="1050"/>
    </w:pPr>
  </w:style>
  <w:style w:type="paragraph" w:customStyle="1" w:styleId="gs-imageresult">
    <w:name w:val="gs-imageresult"/>
    <w:basedOn w:val="Normal"/>
    <w:rsid w:val="00CC5CE7"/>
  </w:style>
  <w:style w:type="paragraph" w:customStyle="1" w:styleId="gs-imageresult-column">
    <w:name w:val="gs-imageresult-column"/>
    <w:basedOn w:val="Normal"/>
    <w:rsid w:val="00CC5CE7"/>
  </w:style>
  <w:style w:type="paragraph" w:customStyle="1" w:styleId="gs-divider">
    <w:name w:val="gs-divider"/>
    <w:basedOn w:val="Normal"/>
    <w:rsid w:val="00CC5CE7"/>
    <w:pPr>
      <w:jc w:val="center"/>
    </w:pPr>
    <w:rPr>
      <w:color w:val="676767"/>
    </w:rPr>
  </w:style>
  <w:style w:type="paragraph" w:customStyle="1" w:styleId="gs-relativepublisheddate">
    <w:name w:val="gs-relativepublisheddate"/>
    <w:basedOn w:val="Normal"/>
    <w:rsid w:val="00CC5CE7"/>
    <w:rPr>
      <w:color w:val="6F6F6F"/>
    </w:rPr>
  </w:style>
  <w:style w:type="paragraph" w:customStyle="1" w:styleId="gs-publisheddate">
    <w:name w:val="gs-publisheddate"/>
    <w:basedOn w:val="Normal"/>
    <w:rsid w:val="00CC5CE7"/>
    <w:rPr>
      <w:color w:val="6F6F6F"/>
    </w:rPr>
  </w:style>
  <w:style w:type="paragraph" w:customStyle="1" w:styleId="gs-bidi-start-align">
    <w:name w:val="gs-bidi-start-align"/>
    <w:basedOn w:val="Normal"/>
    <w:rsid w:val="00CC5CE7"/>
  </w:style>
  <w:style w:type="paragraph" w:customStyle="1" w:styleId="gs-bidi-end-align">
    <w:name w:val="gs-bidi-end-align"/>
    <w:basedOn w:val="Normal"/>
    <w:rsid w:val="00CC5CE7"/>
    <w:pPr>
      <w:jc w:val="right"/>
    </w:pPr>
  </w:style>
  <w:style w:type="paragraph" w:customStyle="1" w:styleId="gsc-snippet-metadata">
    <w:name w:val="gsc-snippet-metadata"/>
    <w:basedOn w:val="Normal"/>
    <w:rsid w:val="00CC5CE7"/>
    <w:pPr>
      <w:textAlignment w:val="top"/>
    </w:pPr>
    <w:rPr>
      <w:color w:val="767676"/>
    </w:rPr>
  </w:style>
  <w:style w:type="paragraph" w:customStyle="1" w:styleId="gsc-role">
    <w:name w:val="gsc-role"/>
    <w:basedOn w:val="Normal"/>
    <w:rsid w:val="00CC5CE7"/>
    <w:rPr>
      <w:color w:val="767676"/>
    </w:rPr>
  </w:style>
  <w:style w:type="paragraph" w:customStyle="1" w:styleId="gsc-tel">
    <w:name w:val="gsc-tel"/>
    <w:basedOn w:val="Normal"/>
    <w:rsid w:val="00CC5CE7"/>
    <w:rPr>
      <w:color w:val="767676"/>
    </w:rPr>
  </w:style>
  <w:style w:type="paragraph" w:customStyle="1" w:styleId="gsc-org">
    <w:name w:val="gsc-org"/>
    <w:basedOn w:val="Normal"/>
    <w:rsid w:val="00CC5CE7"/>
    <w:rPr>
      <w:color w:val="767676"/>
    </w:rPr>
  </w:style>
  <w:style w:type="paragraph" w:customStyle="1" w:styleId="gsc-location">
    <w:name w:val="gsc-location"/>
    <w:basedOn w:val="Normal"/>
    <w:rsid w:val="00CC5CE7"/>
    <w:rPr>
      <w:color w:val="767676"/>
    </w:rPr>
  </w:style>
  <w:style w:type="paragraph" w:customStyle="1" w:styleId="gsc-rating-bar">
    <w:name w:val="gsc-rating-bar"/>
    <w:basedOn w:val="Normal"/>
    <w:rsid w:val="00CC5CE7"/>
    <w:pPr>
      <w:spacing w:before="45" w:after="0"/>
      <w:textAlignment w:val="top"/>
    </w:pPr>
  </w:style>
  <w:style w:type="paragraph" w:customStyle="1" w:styleId="gsc-review-agregate-first-line">
    <w:name w:val="gsc-review-agregate-first-line"/>
    <w:basedOn w:val="Normal"/>
    <w:rsid w:val="00CC5CE7"/>
    <w:pPr>
      <w:spacing w:after="0"/>
      <w:ind w:right="600"/>
    </w:pPr>
  </w:style>
  <w:style w:type="paragraph" w:customStyle="1" w:styleId="gsc-review-agregate-odd-lines">
    <w:name w:val="gsc-review-agregate-odd-lines"/>
    <w:basedOn w:val="Normal"/>
    <w:rsid w:val="00CC5CE7"/>
    <w:pPr>
      <w:pBdr>
        <w:top w:val="single" w:sz="6" w:space="5" w:color="EBEBEB"/>
      </w:pBdr>
      <w:spacing w:after="0"/>
      <w:ind w:right="600"/>
    </w:pPr>
  </w:style>
  <w:style w:type="paragraph" w:customStyle="1" w:styleId="gsc-review-agregate-even-lines">
    <w:name w:val="gsc-review-agregate-even-lines"/>
    <w:basedOn w:val="Normal"/>
    <w:rsid w:val="00CC5CE7"/>
    <w:pPr>
      <w:pBdr>
        <w:top w:val="single" w:sz="6" w:space="5" w:color="EBEBEB"/>
      </w:pBdr>
      <w:spacing w:after="0"/>
      <w:ind w:right="600"/>
    </w:pPr>
  </w:style>
  <w:style w:type="paragraph" w:customStyle="1" w:styleId="gsc-reviewer">
    <w:name w:val="gsc-reviewer"/>
    <w:basedOn w:val="Normal"/>
    <w:rsid w:val="00CC5CE7"/>
    <w:rPr>
      <w:color w:val="222222"/>
    </w:rPr>
  </w:style>
  <w:style w:type="paragraph" w:customStyle="1" w:styleId="gsc-author">
    <w:name w:val="gsc-author"/>
    <w:basedOn w:val="Normal"/>
    <w:rsid w:val="00CC5CE7"/>
    <w:rPr>
      <w:color w:val="222222"/>
    </w:rPr>
  </w:style>
  <w:style w:type="paragraph" w:customStyle="1" w:styleId="gsc-table-cell-thumbnail">
    <w:name w:val="gsc-table-cell-thumbnail"/>
    <w:basedOn w:val="Normal"/>
    <w:rsid w:val="00CC5CE7"/>
    <w:pPr>
      <w:textAlignment w:val="top"/>
    </w:pPr>
  </w:style>
  <w:style w:type="paragraph" w:customStyle="1" w:styleId="gs-promotion-image-cell">
    <w:name w:val="gs-promotion-image-cell"/>
    <w:basedOn w:val="Normal"/>
    <w:rsid w:val="00CC5CE7"/>
    <w:pPr>
      <w:textAlignment w:val="top"/>
    </w:pPr>
  </w:style>
  <w:style w:type="paragraph" w:customStyle="1" w:styleId="gsc-table-cell-snippet-close">
    <w:name w:val="gsc-table-cell-snippet-close"/>
    <w:basedOn w:val="Normal"/>
    <w:rsid w:val="00CC5CE7"/>
    <w:pPr>
      <w:textAlignment w:val="top"/>
    </w:pPr>
  </w:style>
  <w:style w:type="paragraph" w:customStyle="1" w:styleId="gs-promotion-text-cell">
    <w:name w:val="gs-promotion-text-cell"/>
    <w:basedOn w:val="Normal"/>
    <w:rsid w:val="00CC5CE7"/>
    <w:pPr>
      <w:textAlignment w:val="top"/>
    </w:pPr>
  </w:style>
  <w:style w:type="paragraph" w:customStyle="1" w:styleId="gsc-table-cell-snippet-open">
    <w:name w:val="gsc-table-cell-snippet-open"/>
    <w:basedOn w:val="Normal"/>
    <w:rsid w:val="00CC5CE7"/>
    <w:pPr>
      <w:textAlignment w:val="top"/>
    </w:pPr>
  </w:style>
  <w:style w:type="paragraph" w:customStyle="1" w:styleId="gsc-zippy">
    <w:name w:val="gsc-zippy"/>
    <w:basedOn w:val="Normal"/>
    <w:rsid w:val="00CC5CE7"/>
    <w:pPr>
      <w:spacing w:before="30" w:after="0"/>
      <w:ind w:right="120"/>
    </w:pPr>
  </w:style>
  <w:style w:type="paragraph" w:customStyle="1" w:styleId="gsc-url-top">
    <w:name w:val="gsc-url-top"/>
    <w:basedOn w:val="Normal"/>
    <w:rsid w:val="00CC5CE7"/>
    <w:rPr>
      <w:vanish/>
    </w:rPr>
  </w:style>
  <w:style w:type="paragraph" w:customStyle="1" w:styleId="gsc-url-bottom">
    <w:name w:val="gsc-url-bottom"/>
    <w:basedOn w:val="Normal"/>
    <w:rsid w:val="00CC5CE7"/>
  </w:style>
  <w:style w:type="paragraph" w:customStyle="1" w:styleId="gsc-thumbnail-left">
    <w:name w:val="gsc-thumbnail-left"/>
    <w:basedOn w:val="Normal"/>
    <w:rsid w:val="00CC5CE7"/>
  </w:style>
  <w:style w:type="paragraph" w:customStyle="1" w:styleId="gsc-thumbnail-inside">
    <w:name w:val="gsc-thumbnail-inside"/>
    <w:basedOn w:val="Normal"/>
    <w:rsid w:val="00CC5CE7"/>
    <w:rPr>
      <w:vanish/>
    </w:rPr>
  </w:style>
  <w:style w:type="paragraph" w:customStyle="1" w:styleId="gsc-table-result">
    <w:name w:val="gsc-table-result"/>
    <w:basedOn w:val="Normal"/>
    <w:rsid w:val="00CC5CE7"/>
  </w:style>
  <w:style w:type="paragraph" w:customStyle="1" w:styleId="gsc-clear-button">
    <w:name w:val="gsc-clear-button"/>
    <w:basedOn w:val="Normal"/>
    <w:rsid w:val="00CC5CE7"/>
  </w:style>
  <w:style w:type="paragraph" w:customStyle="1" w:styleId="gsc-twiddle">
    <w:name w:val="gsc-twiddle"/>
    <w:basedOn w:val="Normal"/>
    <w:rsid w:val="00CC5CE7"/>
  </w:style>
  <w:style w:type="paragraph" w:customStyle="1" w:styleId="gsc-title">
    <w:name w:val="gsc-title"/>
    <w:basedOn w:val="Normal"/>
    <w:rsid w:val="00CC5CE7"/>
  </w:style>
  <w:style w:type="paragraph" w:customStyle="1" w:styleId="gsc-stats">
    <w:name w:val="gsc-stats"/>
    <w:basedOn w:val="Normal"/>
    <w:rsid w:val="00CC5CE7"/>
  </w:style>
  <w:style w:type="paragraph" w:customStyle="1" w:styleId="gsc-configlabel">
    <w:name w:val="gsc-configlabel"/>
    <w:basedOn w:val="Normal"/>
    <w:rsid w:val="00CC5CE7"/>
  </w:style>
  <w:style w:type="paragraph" w:customStyle="1" w:styleId="gs-spacer">
    <w:name w:val="gs-spacer"/>
    <w:basedOn w:val="Normal"/>
    <w:rsid w:val="00CC5CE7"/>
  </w:style>
  <w:style w:type="paragraph" w:customStyle="1" w:styleId="gs-spacer-opera">
    <w:name w:val="gs-spacer-opera"/>
    <w:basedOn w:val="Normal"/>
    <w:rsid w:val="00CC5CE7"/>
  </w:style>
  <w:style w:type="paragraph" w:customStyle="1" w:styleId="gsc-completion-icon-cell">
    <w:name w:val="gsc-completion-icon-cell"/>
    <w:basedOn w:val="Normal"/>
    <w:rsid w:val="00CC5CE7"/>
  </w:style>
  <w:style w:type="paragraph" w:customStyle="1" w:styleId="gsc-completion-promotion-table">
    <w:name w:val="gsc-completion-promotion-table"/>
    <w:basedOn w:val="Normal"/>
    <w:rsid w:val="00CC5CE7"/>
  </w:style>
  <w:style w:type="paragraph" w:customStyle="1" w:styleId="gs-title">
    <w:name w:val="gs-title"/>
    <w:basedOn w:val="Normal"/>
    <w:rsid w:val="00CC5CE7"/>
  </w:style>
  <w:style w:type="paragraph" w:customStyle="1" w:styleId="gsc-ad">
    <w:name w:val="gsc-ad"/>
    <w:basedOn w:val="Normal"/>
    <w:rsid w:val="00CC5CE7"/>
  </w:style>
  <w:style w:type="paragraph" w:customStyle="1" w:styleId="gsc-option-selector">
    <w:name w:val="gsc-option-selector"/>
    <w:basedOn w:val="Normal"/>
    <w:rsid w:val="00CC5CE7"/>
  </w:style>
  <w:style w:type="paragraph" w:customStyle="1" w:styleId="gsc-option-menu-container">
    <w:name w:val="gsc-option-menu-container"/>
    <w:basedOn w:val="Normal"/>
    <w:rsid w:val="00CC5CE7"/>
  </w:style>
  <w:style w:type="paragraph" w:customStyle="1" w:styleId="gsc-option-menu">
    <w:name w:val="gsc-option-menu"/>
    <w:basedOn w:val="Normal"/>
    <w:rsid w:val="00CC5CE7"/>
  </w:style>
  <w:style w:type="paragraph" w:customStyle="1" w:styleId="gs-image-box">
    <w:name w:val="gs-image-box"/>
    <w:basedOn w:val="Normal"/>
    <w:rsid w:val="00CC5CE7"/>
  </w:style>
  <w:style w:type="paragraph" w:customStyle="1" w:styleId="gs-text-box">
    <w:name w:val="gs-text-box"/>
    <w:basedOn w:val="Normal"/>
    <w:rsid w:val="00CC5CE7"/>
  </w:style>
  <w:style w:type="paragraph" w:customStyle="1" w:styleId="gs-snippet">
    <w:name w:val="gs-snippet"/>
    <w:basedOn w:val="Normal"/>
    <w:rsid w:val="00CC5CE7"/>
  </w:style>
  <w:style w:type="paragraph" w:customStyle="1" w:styleId="gs-visibleurl">
    <w:name w:val="gs-visibleurl"/>
    <w:basedOn w:val="Normal"/>
    <w:rsid w:val="00CC5CE7"/>
  </w:style>
  <w:style w:type="paragraph" w:customStyle="1" w:styleId="gs-visibleurl-short">
    <w:name w:val="gs-visibleurl-short"/>
    <w:basedOn w:val="Normal"/>
    <w:rsid w:val="00CC5CE7"/>
  </w:style>
  <w:style w:type="paragraph" w:customStyle="1" w:styleId="gs-spelling">
    <w:name w:val="gs-spelling"/>
    <w:basedOn w:val="Normal"/>
    <w:rsid w:val="00CC5CE7"/>
  </w:style>
  <w:style w:type="paragraph" w:customStyle="1" w:styleId="gs-size">
    <w:name w:val="gs-size"/>
    <w:basedOn w:val="Normal"/>
    <w:rsid w:val="00CC5CE7"/>
  </w:style>
  <w:style w:type="paragraph" w:customStyle="1" w:styleId="gs-imageresult-popup">
    <w:name w:val="gs-imageresult-popup"/>
    <w:basedOn w:val="Normal"/>
    <w:rsid w:val="00CC5CE7"/>
  </w:style>
  <w:style w:type="paragraph" w:customStyle="1" w:styleId="gs-image-thumbnail-box">
    <w:name w:val="gs-image-thumbnail-box"/>
    <w:basedOn w:val="Normal"/>
    <w:rsid w:val="00CC5CE7"/>
  </w:style>
  <w:style w:type="paragraph" w:customStyle="1" w:styleId="gs-image-popup-box">
    <w:name w:val="gs-image-popup-box"/>
    <w:basedOn w:val="Normal"/>
    <w:rsid w:val="00CC5CE7"/>
  </w:style>
  <w:style w:type="paragraph" w:customStyle="1" w:styleId="gsc-trailing-more-results">
    <w:name w:val="gsc-trailing-more-results"/>
    <w:basedOn w:val="Normal"/>
    <w:rsid w:val="00CC5CE7"/>
  </w:style>
  <w:style w:type="paragraph" w:customStyle="1" w:styleId="gsc-cursor-box">
    <w:name w:val="gsc-cursor-box"/>
    <w:basedOn w:val="Normal"/>
    <w:rsid w:val="00CC5CE7"/>
    <w:pPr>
      <w:pBdr>
        <w:top w:val="dotted" w:sz="6" w:space="6" w:color="333333"/>
      </w:pBdr>
    </w:pPr>
  </w:style>
  <w:style w:type="paragraph" w:customStyle="1" w:styleId="gsc-cursor">
    <w:name w:val="gsc-cursor"/>
    <w:basedOn w:val="Normal"/>
    <w:rsid w:val="00CC5CE7"/>
  </w:style>
  <w:style w:type="paragraph" w:customStyle="1" w:styleId="gs-clusterurl">
    <w:name w:val="gs-clusterurl"/>
    <w:basedOn w:val="Normal"/>
    <w:rsid w:val="00CC5CE7"/>
  </w:style>
  <w:style w:type="paragraph" w:customStyle="1" w:styleId="gs-publisher">
    <w:name w:val="gs-publisher"/>
    <w:basedOn w:val="Normal"/>
    <w:rsid w:val="00CC5CE7"/>
  </w:style>
  <w:style w:type="paragraph" w:customStyle="1" w:styleId="gs-location">
    <w:name w:val="gs-location"/>
    <w:basedOn w:val="Normal"/>
    <w:rsid w:val="00CC5CE7"/>
  </w:style>
  <w:style w:type="paragraph" w:customStyle="1" w:styleId="gs-promotion-title-right">
    <w:name w:val="gs-promotion-title-right"/>
    <w:basedOn w:val="Normal"/>
    <w:rsid w:val="00CC5CE7"/>
  </w:style>
  <w:style w:type="paragraph" w:customStyle="1" w:styleId="gs-directions-to-from">
    <w:name w:val="gs-directions-to-from"/>
    <w:basedOn w:val="Normal"/>
    <w:rsid w:val="00CC5CE7"/>
  </w:style>
  <w:style w:type="paragraph" w:customStyle="1" w:styleId="gs-watermark">
    <w:name w:val="gs-watermark"/>
    <w:basedOn w:val="Normal"/>
    <w:rsid w:val="00CC5CE7"/>
  </w:style>
  <w:style w:type="paragraph" w:customStyle="1" w:styleId="gs-metadata">
    <w:name w:val="gs-metadata"/>
    <w:basedOn w:val="Normal"/>
    <w:rsid w:val="00CC5CE7"/>
  </w:style>
  <w:style w:type="paragraph" w:customStyle="1" w:styleId="gs-author">
    <w:name w:val="gs-author"/>
    <w:basedOn w:val="Normal"/>
    <w:rsid w:val="00CC5CE7"/>
  </w:style>
  <w:style w:type="paragraph" w:customStyle="1" w:styleId="gs-pagecount">
    <w:name w:val="gs-pagecount"/>
    <w:basedOn w:val="Normal"/>
    <w:rsid w:val="00CC5CE7"/>
  </w:style>
  <w:style w:type="paragraph" w:customStyle="1" w:styleId="gs-patent-number">
    <w:name w:val="gs-patent-number"/>
    <w:basedOn w:val="Normal"/>
    <w:rsid w:val="00CC5CE7"/>
  </w:style>
  <w:style w:type="paragraph" w:customStyle="1" w:styleId="gsc-preview-reviews">
    <w:name w:val="gsc-preview-reviews"/>
    <w:basedOn w:val="Normal"/>
    <w:rsid w:val="00CC5CE7"/>
  </w:style>
  <w:style w:type="paragraph" w:customStyle="1" w:styleId="gsc-cursor-page">
    <w:name w:val="gsc-cursor-page"/>
    <w:basedOn w:val="Normal"/>
    <w:rsid w:val="00CC5CE7"/>
  </w:style>
  <w:style w:type="paragraph" w:customStyle="1" w:styleId="gsc-cursor-current-page">
    <w:name w:val="gsc-cursor-current-page"/>
    <w:basedOn w:val="Normal"/>
    <w:rsid w:val="00CC5CE7"/>
  </w:style>
  <w:style w:type="paragraph" w:customStyle="1" w:styleId="gs-spelling-original">
    <w:name w:val="gs-spelling-original"/>
    <w:basedOn w:val="Normal"/>
    <w:rsid w:val="00CC5CE7"/>
    <w:pPr>
      <w:spacing w:line="270" w:lineRule="atLeast"/>
    </w:pPr>
    <w:rPr>
      <w:sz w:val="21"/>
      <w:szCs w:val="21"/>
    </w:rPr>
  </w:style>
  <w:style w:type="paragraph" w:customStyle="1" w:styleId="gs-label">
    <w:name w:val="gs-label"/>
    <w:basedOn w:val="Normal"/>
    <w:rsid w:val="00CC5CE7"/>
  </w:style>
  <w:style w:type="paragraph" w:customStyle="1" w:styleId="gs-ellipsis">
    <w:name w:val="gs-ellipsis"/>
    <w:basedOn w:val="Normal"/>
    <w:rsid w:val="00CC5CE7"/>
  </w:style>
  <w:style w:type="character" w:customStyle="1" w:styleId="gs-fileformat">
    <w:name w:val="gs-fileformat"/>
    <w:basedOn w:val="DefaultParagraphFont"/>
    <w:rsid w:val="00CC5CE7"/>
    <w:rPr>
      <w:color w:val="666666"/>
      <w:sz w:val="18"/>
      <w:szCs w:val="18"/>
    </w:rPr>
  </w:style>
  <w:style w:type="character" w:customStyle="1" w:styleId="gs-fileformattype">
    <w:name w:val="gs-fileformattype"/>
    <w:basedOn w:val="DefaultParagraphFont"/>
    <w:rsid w:val="00CC5CE7"/>
    <w:rPr>
      <w:color w:val="333333"/>
      <w:sz w:val="18"/>
      <w:szCs w:val="18"/>
    </w:rPr>
  </w:style>
  <w:style w:type="character" w:customStyle="1" w:styleId="gsc-twiddle-closed">
    <w:name w:val="gsc-twiddle-closed"/>
    <w:basedOn w:val="DefaultParagraphFont"/>
    <w:rsid w:val="00CC5CE7"/>
  </w:style>
  <w:style w:type="paragraph" w:customStyle="1" w:styleId="gsc-table-result1">
    <w:name w:val="gsc-table-result1"/>
    <w:basedOn w:val="Normal"/>
    <w:rsid w:val="00CC5CE7"/>
    <w:rPr>
      <w:rFonts w:ascii="Arial" w:hAnsi="Arial" w:cs="Arial"/>
      <w:sz w:val="20"/>
      <w:szCs w:val="20"/>
    </w:rPr>
  </w:style>
  <w:style w:type="paragraph" w:customStyle="1" w:styleId="gsc-clear-button1">
    <w:name w:val="gsc-clear-button1"/>
    <w:basedOn w:val="Normal"/>
    <w:rsid w:val="00CC5CE7"/>
    <w:rPr>
      <w:vanish/>
    </w:rPr>
  </w:style>
  <w:style w:type="paragraph" w:customStyle="1" w:styleId="gsc-twiddle1">
    <w:name w:val="gsc-twiddle1"/>
    <w:basedOn w:val="Normal"/>
    <w:rsid w:val="00CC5CE7"/>
    <w:pPr>
      <w:spacing w:before="60"/>
    </w:pPr>
  </w:style>
  <w:style w:type="paragraph" w:customStyle="1" w:styleId="gsc-title1">
    <w:name w:val="gsc-title1"/>
    <w:basedOn w:val="Normal"/>
    <w:rsid w:val="00CC5CE7"/>
    <w:pPr>
      <w:ind w:right="150"/>
    </w:pPr>
    <w:rPr>
      <w:color w:val="676767"/>
    </w:rPr>
  </w:style>
  <w:style w:type="paragraph" w:customStyle="1" w:styleId="gsc-stats1">
    <w:name w:val="gsc-stats1"/>
    <w:basedOn w:val="Normal"/>
    <w:rsid w:val="00CC5CE7"/>
    <w:rPr>
      <w:color w:val="676767"/>
      <w:sz w:val="17"/>
      <w:szCs w:val="17"/>
    </w:rPr>
  </w:style>
  <w:style w:type="paragraph" w:customStyle="1" w:styleId="gsc-stats2">
    <w:name w:val="gsc-stats2"/>
    <w:basedOn w:val="Normal"/>
    <w:rsid w:val="00CC5CE7"/>
    <w:rPr>
      <w:vanish/>
      <w:color w:val="676767"/>
      <w:sz w:val="17"/>
      <w:szCs w:val="17"/>
    </w:rPr>
  </w:style>
  <w:style w:type="paragraph" w:customStyle="1" w:styleId="gsc-results-selector1">
    <w:name w:val="gsc-results-selector1"/>
    <w:basedOn w:val="Normal"/>
    <w:rsid w:val="00CC5CE7"/>
    <w:rPr>
      <w:vanish/>
    </w:rPr>
  </w:style>
  <w:style w:type="paragraph" w:customStyle="1" w:styleId="gsc-one-result1">
    <w:name w:val="gsc-one-result1"/>
    <w:basedOn w:val="Normal"/>
    <w:rsid w:val="00CC5CE7"/>
  </w:style>
  <w:style w:type="paragraph" w:customStyle="1" w:styleId="gsc-more-results1">
    <w:name w:val="gsc-more-results1"/>
    <w:basedOn w:val="Normal"/>
    <w:rsid w:val="00CC5CE7"/>
  </w:style>
  <w:style w:type="paragraph" w:customStyle="1" w:styleId="gsc-all-results1">
    <w:name w:val="gsc-all-results1"/>
    <w:basedOn w:val="Normal"/>
    <w:rsid w:val="00CC5CE7"/>
  </w:style>
  <w:style w:type="paragraph" w:customStyle="1" w:styleId="gsc-configlabel1">
    <w:name w:val="gsc-configlabel1"/>
    <w:basedOn w:val="Normal"/>
    <w:rsid w:val="00CC5CE7"/>
    <w:rPr>
      <w:color w:val="676767"/>
      <w:sz w:val="17"/>
      <w:szCs w:val="17"/>
    </w:rPr>
  </w:style>
  <w:style w:type="character" w:customStyle="1" w:styleId="gsc-twiddle-closed1">
    <w:name w:val="gsc-twiddle-closed1"/>
    <w:basedOn w:val="DefaultParagraphFont"/>
    <w:rsid w:val="00CC5CE7"/>
  </w:style>
  <w:style w:type="paragraph" w:customStyle="1" w:styleId="gs-spacer1">
    <w:name w:val="gs-spacer1"/>
    <w:basedOn w:val="Normal"/>
    <w:rsid w:val="00CC5CE7"/>
    <w:rPr>
      <w:sz w:val="2"/>
      <w:szCs w:val="2"/>
    </w:rPr>
  </w:style>
  <w:style w:type="paragraph" w:customStyle="1" w:styleId="gs-spacer-opera1">
    <w:name w:val="gs-spacer-opera1"/>
    <w:basedOn w:val="Normal"/>
    <w:rsid w:val="00CC5CE7"/>
  </w:style>
  <w:style w:type="paragraph" w:customStyle="1" w:styleId="gsc-title2">
    <w:name w:val="gsc-title2"/>
    <w:basedOn w:val="Normal"/>
    <w:rsid w:val="00CC5CE7"/>
    <w:pPr>
      <w:ind w:right="150"/>
    </w:pPr>
    <w:rPr>
      <w:vanish/>
      <w:color w:val="676767"/>
    </w:rPr>
  </w:style>
  <w:style w:type="paragraph" w:customStyle="1" w:styleId="gsc-stats3">
    <w:name w:val="gsc-stats3"/>
    <w:basedOn w:val="Normal"/>
    <w:rsid w:val="00CC5CE7"/>
    <w:rPr>
      <w:vanish/>
      <w:color w:val="676767"/>
      <w:sz w:val="17"/>
      <w:szCs w:val="17"/>
    </w:rPr>
  </w:style>
  <w:style w:type="paragraph" w:customStyle="1" w:styleId="gsc-results-selector2">
    <w:name w:val="gsc-results-selector2"/>
    <w:basedOn w:val="Normal"/>
    <w:rsid w:val="00CC5CE7"/>
    <w:rPr>
      <w:vanish/>
    </w:rPr>
  </w:style>
  <w:style w:type="paragraph" w:customStyle="1" w:styleId="gsc-completion-icon-cell1">
    <w:name w:val="gsc-completion-icon-cell1"/>
    <w:basedOn w:val="Normal"/>
    <w:rsid w:val="00CC5CE7"/>
  </w:style>
  <w:style w:type="paragraph" w:customStyle="1" w:styleId="gsc-completion-promotion-table1">
    <w:name w:val="gsc-completion-promotion-table1"/>
    <w:basedOn w:val="Normal"/>
    <w:rsid w:val="00CC5CE7"/>
    <w:pPr>
      <w:spacing w:before="75" w:after="75"/>
    </w:pPr>
  </w:style>
  <w:style w:type="paragraph" w:customStyle="1" w:styleId="gs-title1">
    <w:name w:val="gs-title1"/>
    <w:basedOn w:val="Normal"/>
    <w:rsid w:val="00CC5CE7"/>
  </w:style>
  <w:style w:type="paragraph" w:customStyle="1" w:styleId="gsc-ad1">
    <w:name w:val="gsc-ad1"/>
    <w:basedOn w:val="Normal"/>
    <w:rsid w:val="00CC5CE7"/>
  </w:style>
  <w:style w:type="paragraph" w:customStyle="1" w:styleId="gsc-ad2">
    <w:name w:val="gsc-ad2"/>
    <w:basedOn w:val="Normal"/>
    <w:rsid w:val="00CC5CE7"/>
  </w:style>
  <w:style w:type="paragraph" w:customStyle="1" w:styleId="gsc-result1">
    <w:name w:val="gsc-result1"/>
    <w:basedOn w:val="Normal"/>
    <w:rsid w:val="00CC5CE7"/>
    <w:pPr>
      <w:pBdr>
        <w:bottom w:val="single" w:sz="6" w:space="6" w:color="EBEBEB"/>
      </w:pBdr>
      <w:spacing w:after="0"/>
    </w:pPr>
  </w:style>
  <w:style w:type="paragraph" w:customStyle="1" w:styleId="gsc-option-selector1">
    <w:name w:val="gsc-option-selector1"/>
    <w:basedOn w:val="Normal"/>
    <w:rsid w:val="00CC5CE7"/>
  </w:style>
  <w:style w:type="paragraph" w:customStyle="1" w:styleId="gsc-option-menu-container1">
    <w:name w:val="gsc-option-menu-container1"/>
    <w:basedOn w:val="Normal"/>
    <w:rsid w:val="00CC5CE7"/>
    <w:rPr>
      <w:color w:val="000000"/>
      <w:sz w:val="19"/>
      <w:szCs w:val="19"/>
    </w:rPr>
  </w:style>
  <w:style w:type="paragraph" w:customStyle="1" w:styleId="gsc-option-menu1">
    <w:name w:val="gsc-option-menu1"/>
    <w:basedOn w:val="Normal"/>
    <w:rsid w:val="00CC5CE7"/>
    <w:pPr>
      <w:pBdr>
        <w:top w:val="single" w:sz="6" w:space="5" w:color="EEEEEE"/>
        <w:left w:val="single" w:sz="6" w:space="0" w:color="EEEEEE"/>
        <w:bottom w:val="single" w:sz="6" w:space="5" w:color="EEEEEE"/>
        <w:right w:val="single" w:sz="6" w:space="0" w:color="EEEEEE"/>
      </w:pBdr>
      <w:shd w:val="clear" w:color="auto" w:fill="FFFFFF"/>
      <w:spacing w:after="0"/>
    </w:pPr>
    <w:rPr>
      <w:sz w:val="20"/>
      <w:szCs w:val="20"/>
    </w:rPr>
  </w:style>
  <w:style w:type="paragraph" w:customStyle="1" w:styleId="gs-ellipsis1">
    <w:name w:val="gs-ellipsis1"/>
    <w:basedOn w:val="Normal"/>
    <w:rsid w:val="00CC5CE7"/>
  </w:style>
  <w:style w:type="paragraph" w:customStyle="1" w:styleId="gs-image-box1">
    <w:name w:val="gs-image-box1"/>
    <w:basedOn w:val="Normal"/>
    <w:rsid w:val="00CC5CE7"/>
    <w:pPr>
      <w:jc w:val="center"/>
    </w:pPr>
  </w:style>
  <w:style w:type="paragraph" w:customStyle="1" w:styleId="gs-text-box1">
    <w:name w:val="gs-text-box1"/>
    <w:basedOn w:val="Normal"/>
    <w:rsid w:val="00CC5CE7"/>
    <w:pPr>
      <w:jc w:val="center"/>
    </w:pPr>
  </w:style>
  <w:style w:type="paragraph" w:customStyle="1" w:styleId="gs-snippet1">
    <w:name w:val="gs-snippet1"/>
    <w:basedOn w:val="Normal"/>
    <w:rsid w:val="00CC5CE7"/>
    <w:pPr>
      <w:spacing w:line="240" w:lineRule="atLeast"/>
    </w:pPr>
  </w:style>
  <w:style w:type="paragraph" w:customStyle="1" w:styleId="gs-visibleurl1">
    <w:name w:val="gs-visibleurl1"/>
    <w:basedOn w:val="Normal"/>
    <w:rsid w:val="00CC5CE7"/>
    <w:pPr>
      <w:spacing w:line="312" w:lineRule="atLeast"/>
    </w:pPr>
  </w:style>
  <w:style w:type="paragraph" w:customStyle="1" w:styleId="gs-visibleurl-short1">
    <w:name w:val="gs-visibleurl-short1"/>
    <w:basedOn w:val="Normal"/>
    <w:rsid w:val="00CC5CE7"/>
  </w:style>
  <w:style w:type="paragraph" w:customStyle="1" w:styleId="gs-spelling1">
    <w:name w:val="gs-spelling1"/>
    <w:basedOn w:val="Normal"/>
    <w:rsid w:val="00CC5CE7"/>
  </w:style>
  <w:style w:type="paragraph" w:customStyle="1" w:styleId="gs-size1">
    <w:name w:val="gs-size1"/>
    <w:basedOn w:val="Normal"/>
    <w:rsid w:val="00CC5CE7"/>
    <w:rPr>
      <w:color w:val="6F6F6F"/>
    </w:rPr>
  </w:style>
  <w:style w:type="paragraph" w:customStyle="1" w:styleId="gs-title2">
    <w:name w:val="gs-title2"/>
    <w:basedOn w:val="Normal"/>
    <w:rsid w:val="00CC5CE7"/>
    <w:rPr>
      <w:vanish/>
    </w:rPr>
  </w:style>
  <w:style w:type="paragraph" w:customStyle="1" w:styleId="gs-image-box2">
    <w:name w:val="gs-image-box2"/>
    <w:basedOn w:val="Normal"/>
    <w:rsid w:val="00CC5CE7"/>
    <w:pPr>
      <w:ind w:right="150"/>
    </w:pPr>
  </w:style>
  <w:style w:type="paragraph" w:customStyle="1" w:styleId="gs-text-box2">
    <w:name w:val="gs-text-box2"/>
    <w:basedOn w:val="Normal"/>
    <w:rsid w:val="00CC5CE7"/>
  </w:style>
  <w:style w:type="paragraph" w:customStyle="1" w:styleId="gs-title3">
    <w:name w:val="gs-title3"/>
    <w:basedOn w:val="Normal"/>
    <w:rsid w:val="00CC5CE7"/>
  </w:style>
  <w:style w:type="paragraph" w:customStyle="1" w:styleId="gs-size2">
    <w:name w:val="gs-size2"/>
    <w:basedOn w:val="Normal"/>
    <w:rsid w:val="00CC5CE7"/>
    <w:rPr>
      <w:vanish/>
    </w:rPr>
  </w:style>
  <w:style w:type="paragraph" w:customStyle="1" w:styleId="gs-imageresult-popup1">
    <w:name w:val="gs-imageresult-popup1"/>
    <w:basedOn w:val="Normal"/>
    <w:rsid w:val="00CC5CE7"/>
  </w:style>
  <w:style w:type="paragraph" w:customStyle="1" w:styleId="gs-image-thumbnail-box1">
    <w:name w:val="gs-image-thumbnail-box1"/>
    <w:basedOn w:val="Normal"/>
    <w:rsid w:val="00CC5CE7"/>
  </w:style>
  <w:style w:type="paragraph" w:customStyle="1" w:styleId="gs-image-box3">
    <w:name w:val="gs-image-box3"/>
    <w:basedOn w:val="Normal"/>
    <w:rsid w:val="00CC5CE7"/>
  </w:style>
  <w:style w:type="paragraph" w:customStyle="1" w:styleId="gs-image-popup-box1">
    <w:name w:val="gs-image-popup-box1"/>
    <w:basedOn w:val="Normal"/>
    <w:rsid w:val="00CC5CE7"/>
    <w:pPr>
      <w:pBdr>
        <w:top w:val="single" w:sz="6" w:space="8" w:color="DDDDDD"/>
        <w:left w:val="single" w:sz="6" w:space="8" w:color="DDDDDD"/>
        <w:bottom w:val="single" w:sz="6" w:space="8" w:color="DDDDDD"/>
        <w:right w:val="single" w:sz="6" w:space="8" w:color="DDDDDD"/>
      </w:pBdr>
      <w:shd w:val="clear" w:color="auto" w:fill="FFFFFF"/>
    </w:pPr>
    <w:rPr>
      <w:vanish/>
    </w:rPr>
  </w:style>
  <w:style w:type="paragraph" w:customStyle="1" w:styleId="gs-image-box4">
    <w:name w:val="gs-image-box4"/>
    <w:basedOn w:val="Normal"/>
    <w:rsid w:val="00CC5CE7"/>
    <w:pPr>
      <w:spacing w:after="150"/>
    </w:pPr>
  </w:style>
  <w:style w:type="paragraph" w:customStyle="1" w:styleId="gs-text-box3">
    <w:name w:val="gs-text-box3"/>
    <w:basedOn w:val="Normal"/>
    <w:rsid w:val="00CC5CE7"/>
  </w:style>
  <w:style w:type="paragraph" w:customStyle="1" w:styleId="gs-title4">
    <w:name w:val="gs-title4"/>
    <w:basedOn w:val="Normal"/>
    <w:rsid w:val="00CC5CE7"/>
    <w:rPr>
      <w:vanish/>
    </w:rPr>
  </w:style>
  <w:style w:type="paragraph" w:customStyle="1" w:styleId="gs-title5">
    <w:name w:val="gs-title5"/>
    <w:basedOn w:val="Normal"/>
    <w:rsid w:val="00CC5CE7"/>
    <w:pPr>
      <w:spacing w:line="312" w:lineRule="atLeast"/>
    </w:pPr>
  </w:style>
  <w:style w:type="paragraph" w:customStyle="1" w:styleId="gs-snippet2">
    <w:name w:val="gs-snippet2"/>
    <w:basedOn w:val="Normal"/>
    <w:rsid w:val="00CC5CE7"/>
    <w:pPr>
      <w:spacing w:line="312" w:lineRule="atLeast"/>
    </w:pPr>
  </w:style>
  <w:style w:type="paragraph" w:customStyle="1" w:styleId="gsc-trailing-more-results1">
    <w:name w:val="gsc-trailing-more-results1"/>
    <w:basedOn w:val="Normal"/>
    <w:rsid w:val="00CC5CE7"/>
  </w:style>
  <w:style w:type="paragraph" w:customStyle="1" w:styleId="gsc-trailing-more-results2">
    <w:name w:val="gsc-trailing-more-results2"/>
    <w:basedOn w:val="Normal"/>
    <w:rsid w:val="00CC5CE7"/>
    <w:pPr>
      <w:spacing w:after="150"/>
    </w:pPr>
  </w:style>
  <w:style w:type="paragraph" w:customStyle="1" w:styleId="gsc-cursor-box1">
    <w:name w:val="gsc-cursor-box1"/>
    <w:basedOn w:val="Normal"/>
    <w:rsid w:val="00CC5CE7"/>
  </w:style>
  <w:style w:type="paragraph" w:customStyle="1" w:styleId="gsc-trailing-more-results3">
    <w:name w:val="gsc-trailing-more-results3"/>
    <w:basedOn w:val="Normal"/>
    <w:rsid w:val="00CC5CE7"/>
    <w:pPr>
      <w:spacing w:after="0"/>
    </w:pPr>
  </w:style>
  <w:style w:type="paragraph" w:customStyle="1" w:styleId="gsc-cursor1">
    <w:name w:val="gsc-cursor1"/>
    <w:basedOn w:val="Normal"/>
    <w:rsid w:val="00CC5CE7"/>
  </w:style>
  <w:style w:type="paragraph" w:customStyle="1" w:styleId="gsc-cursor-box2">
    <w:name w:val="gsc-cursor-box2"/>
    <w:basedOn w:val="Normal"/>
    <w:rsid w:val="00CC5CE7"/>
    <w:pPr>
      <w:spacing w:after="150"/>
    </w:pPr>
  </w:style>
  <w:style w:type="paragraph" w:customStyle="1" w:styleId="gsc-cursor-page1">
    <w:name w:val="gsc-cursor-page1"/>
    <w:basedOn w:val="Normal"/>
    <w:rsid w:val="00CC5CE7"/>
    <w:pPr>
      <w:ind w:right="120"/>
    </w:pPr>
    <w:rPr>
      <w:color w:val="000000"/>
      <w:u w:val="single"/>
    </w:rPr>
  </w:style>
  <w:style w:type="paragraph" w:customStyle="1" w:styleId="gsc-cursor-current-page1">
    <w:name w:val="gsc-cursor-current-page1"/>
    <w:basedOn w:val="Normal"/>
    <w:rsid w:val="00CC5CE7"/>
    <w:rPr>
      <w:b/>
      <w:bCs/>
      <w:color w:val="A90A08"/>
    </w:rPr>
  </w:style>
  <w:style w:type="paragraph" w:customStyle="1" w:styleId="gs-spelling-original1">
    <w:name w:val="gs-spelling-original1"/>
    <w:basedOn w:val="Normal"/>
    <w:rsid w:val="00CC5CE7"/>
    <w:rPr>
      <w:sz w:val="20"/>
      <w:szCs w:val="20"/>
    </w:rPr>
  </w:style>
  <w:style w:type="paragraph" w:customStyle="1" w:styleId="gs-visibleurl2">
    <w:name w:val="gs-visibleurl2"/>
    <w:basedOn w:val="Normal"/>
    <w:rsid w:val="00CC5CE7"/>
    <w:rPr>
      <w:color w:val="008000"/>
    </w:rPr>
  </w:style>
  <w:style w:type="paragraph" w:customStyle="1" w:styleId="gs-clusterurl1">
    <w:name w:val="gs-clusterurl1"/>
    <w:basedOn w:val="Normal"/>
    <w:rsid w:val="00CC5CE7"/>
    <w:rPr>
      <w:color w:val="008000"/>
      <w:u w:val="single"/>
    </w:rPr>
  </w:style>
  <w:style w:type="paragraph" w:customStyle="1" w:styleId="gs-publisher1">
    <w:name w:val="gs-publisher1"/>
    <w:basedOn w:val="Normal"/>
    <w:rsid w:val="00CC5CE7"/>
    <w:rPr>
      <w:color w:val="6F6F6F"/>
    </w:rPr>
  </w:style>
  <w:style w:type="paragraph" w:customStyle="1" w:styleId="gs-relativepublisheddate1">
    <w:name w:val="gs-relativepublisheddate1"/>
    <w:basedOn w:val="Normal"/>
    <w:rsid w:val="00CC5CE7"/>
    <w:pPr>
      <w:ind w:left="60"/>
    </w:pPr>
    <w:rPr>
      <w:vanish/>
      <w:color w:val="6F6F6F"/>
    </w:rPr>
  </w:style>
  <w:style w:type="paragraph" w:customStyle="1" w:styleId="gs-publisheddate1">
    <w:name w:val="gs-publisheddate1"/>
    <w:basedOn w:val="Normal"/>
    <w:rsid w:val="00CC5CE7"/>
    <w:pPr>
      <w:ind w:left="60"/>
    </w:pPr>
    <w:rPr>
      <w:color w:val="6F6F6F"/>
    </w:rPr>
  </w:style>
  <w:style w:type="paragraph" w:customStyle="1" w:styleId="gs-relativepublisheddate2">
    <w:name w:val="gs-relativepublisheddate2"/>
    <w:basedOn w:val="Normal"/>
    <w:rsid w:val="00CC5CE7"/>
    <w:rPr>
      <w:vanish/>
      <w:color w:val="6F6F6F"/>
    </w:rPr>
  </w:style>
  <w:style w:type="paragraph" w:customStyle="1" w:styleId="gs-publisheddate2">
    <w:name w:val="gs-publisheddate2"/>
    <w:basedOn w:val="Normal"/>
    <w:rsid w:val="00CC5CE7"/>
    <w:rPr>
      <w:vanish/>
      <w:color w:val="6F6F6F"/>
    </w:rPr>
  </w:style>
  <w:style w:type="paragraph" w:customStyle="1" w:styleId="gs-publisheddate3">
    <w:name w:val="gs-publisheddate3"/>
    <w:basedOn w:val="Normal"/>
    <w:rsid w:val="00CC5CE7"/>
    <w:pPr>
      <w:ind w:left="60"/>
    </w:pPr>
    <w:rPr>
      <w:vanish/>
      <w:color w:val="6F6F6F"/>
    </w:rPr>
  </w:style>
  <w:style w:type="paragraph" w:customStyle="1" w:styleId="gs-relativepublisheddate3">
    <w:name w:val="gs-relativepublisheddate3"/>
    <w:basedOn w:val="Normal"/>
    <w:rsid w:val="00CC5CE7"/>
    <w:rPr>
      <w:color w:val="6F6F6F"/>
    </w:rPr>
  </w:style>
  <w:style w:type="paragraph" w:customStyle="1" w:styleId="gs-relativepublisheddate4">
    <w:name w:val="gs-relativepublisheddate4"/>
    <w:basedOn w:val="Normal"/>
    <w:rsid w:val="00CC5CE7"/>
    <w:pPr>
      <w:ind w:left="60"/>
    </w:pPr>
    <w:rPr>
      <w:color w:val="6F6F6F"/>
    </w:rPr>
  </w:style>
  <w:style w:type="paragraph" w:customStyle="1" w:styleId="gs-location1">
    <w:name w:val="gs-location1"/>
    <w:basedOn w:val="Normal"/>
    <w:rsid w:val="00CC5CE7"/>
    <w:rPr>
      <w:color w:val="6F6F6F"/>
    </w:rPr>
  </w:style>
  <w:style w:type="paragraph" w:customStyle="1" w:styleId="gs-promotion-title-right1">
    <w:name w:val="gs-promotion-title-right1"/>
    <w:basedOn w:val="Normal"/>
    <w:rsid w:val="00CC5CE7"/>
    <w:rPr>
      <w:color w:val="000000"/>
    </w:rPr>
  </w:style>
  <w:style w:type="paragraph" w:customStyle="1" w:styleId="gs-directions-to-from1">
    <w:name w:val="gs-directions-to-from1"/>
    <w:basedOn w:val="Normal"/>
    <w:rsid w:val="00CC5CE7"/>
    <w:pPr>
      <w:spacing w:before="60"/>
    </w:pPr>
    <w:rPr>
      <w:vanish/>
    </w:rPr>
  </w:style>
  <w:style w:type="paragraph" w:customStyle="1" w:styleId="gs-label1">
    <w:name w:val="gs-label1"/>
    <w:basedOn w:val="Normal"/>
    <w:rsid w:val="00CC5CE7"/>
    <w:pPr>
      <w:ind w:right="60"/>
    </w:pPr>
  </w:style>
  <w:style w:type="paragraph" w:customStyle="1" w:styleId="gs-spacer2">
    <w:name w:val="gs-spacer2"/>
    <w:basedOn w:val="Normal"/>
    <w:rsid w:val="00CC5CE7"/>
    <w:pPr>
      <w:ind w:left="45" w:right="45"/>
    </w:pPr>
  </w:style>
  <w:style w:type="paragraph" w:customStyle="1" w:styleId="gs-publisher2">
    <w:name w:val="gs-publisher2"/>
    <w:basedOn w:val="Normal"/>
    <w:rsid w:val="00CC5CE7"/>
    <w:rPr>
      <w:color w:val="008000"/>
    </w:rPr>
  </w:style>
  <w:style w:type="paragraph" w:customStyle="1" w:styleId="gs-snippet3">
    <w:name w:val="gs-snippet3"/>
    <w:basedOn w:val="Normal"/>
    <w:rsid w:val="00CC5CE7"/>
    <w:pPr>
      <w:pBdr>
        <w:top w:val="single" w:sz="6" w:space="4" w:color="FFCC33"/>
        <w:left w:val="single" w:sz="6" w:space="4" w:color="FFCC33"/>
        <w:bottom w:val="single" w:sz="6" w:space="4" w:color="FFCC33"/>
        <w:right w:val="single" w:sz="6" w:space="4" w:color="FFCC33"/>
      </w:pBdr>
      <w:shd w:val="clear" w:color="auto" w:fill="FFF4C2"/>
      <w:spacing w:before="75" w:after="75"/>
      <w:ind w:left="75" w:right="75"/>
    </w:pPr>
  </w:style>
  <w:style w:type="paragraph" w:customStyle="1" w:styleId="gs-snippet4">
    <w:name w:val="gs-snippet4"/>
    <w:basedOn w:val="Normal"/>
    <w:rsid w:val="00CC5CE7"/>
    <w:pPr>
      <w:pBdr>
        <w:top w:val="single" w:sz="6" w:space="4" w:color="FFCC33"/>
        <w:left w:val="single" w:sz="6" w:space="4" w:color="FFCC33"/>
        <w:bottom w:val="single" w:sz="6" w:space="4" w:color="FFCC33"/>
        <w:right w:val="single" w:sz="6" w:space="4" w:color="FFCC33"/>
      </w:pBdr>
      <w:shd w:val="clear" w:color="auto" w:fill="FFF4C2"/>
      <w:spacing w:before="75" w:after="75"/>
      <w:ind w:left="75" w:right="75"/>
    </w:pPr>
  </w:style>
  <w:style w:type="paragraph" w:customStyle="1" w:styleId="gs-watermark1">
    <w:name w:val="gs-watermark1"/>
    <w:basedOn w:val="Normal"/>
    <w:rsid w:val="00CC5CE7"/>
    <w:rPr>
      <w:color w:val="7777CC"/>
      <w:sz w:val="15"/>
      <w:szCs w:val="15"/>
    </w:rPr>
  </w:style>
  <w:style w:type="paragraph" w:customStyle="1" w:styleId="gs-metadata1">
    <w:name w:val="gs-metadata1"/>
    <w:basedOn w:val="Normal"/>
    <w:rsid w:val="00CC5CE7"/>
    <w:rPr>
      <w:color w:val="676767"/>
    </w:rPr>
  </w:style>
  <w:style w:type="paragraph" w:customStyle="1" w:styleId="gs-author1">
    <w:name w:val="gs-author1"/>
    <w:basedOn w:val="Normal"/>
    <w:rsid w:val="00CC5CE7"/>
    <w:rPr>
      <w:color w:val="6F6F6F"/>
    </w:rPr>
  </w:style>
  <w:style w:type="paragraph" w:customStyle="1" w:styleId="gs-publisheddate4">
    <w:name w:val="gs-publisheddate4"/>
    <w:basedOn w:val="Normal"/>
    <w:rsid w:val="00CC5CE7"/>
    <w:rPr>
      <w:color w:val="6F6F6F"/>
    </w:rPr>
  </w:style>
  <w:style w:type="paragraph" w:customStyle="1" w:styleId="gs-pagecount1">
    <w:name w:val="gs-pagecount1"/>
    <w:basedOn w:val="Normal"/>
    <w:rsid w:val="00CC5CE7"/>
    <w:pPr>
      <w:ind w:left="60"/>
    </w:pPr>
    <w:rPr>
      <w:color w:val="6F6F6F"/>
    </w:rPr>
  </w:style>
  <w:style w:type="paragraph" w:customStyle="1" w:styleId="gs-patent-number1">
    <w:name w:val="gs-patent-number1"/>
    <w:basedOn w:val="Normal"/>
    <w:rsid w:val="00CC5CE7"/>
  </w:style>
  <w:style w:type="paragraph" w:customStyle="1" w:styleId="gs-publisheddate5">
    <w:name w:val="gs-publisheddate5"/>
    <w:basedOn w:val="Normal"/>
    <w:rsid w:val="00CC5CE7"/>
    <w:rPr>
      <w:color w:val="6F6F6F"/>
    </w:rPr>
  </w:style>
  <w:style w:type="paragraph" w:customStyle="1" w:styleId="gs-author2">
    <w:name w:val="gs-author2"/>
    <w:basedOn w:val="Normal"/>
    <w:rsid w:val="00CC5CE7"/>
  </w:style>
  <w:style w:type="paragraph" w:customStyle="1" w:styleId="gs-image-box5">
    <w:name w:val="gs-image-box5"/>
    <w:basedOn w:val="Normal"/>
    <w:rsid w:val="00CC5CE7"/>
  </w:style>
  <w:style w:type="paragraph" w:customStyle="1" w:styleId="gsc-preview-reviews1">
    <w:name w:val="gsc-preview-reviews1"/>
    <w:basedOn w:val="Normal"/>
    <w:rsid w:val="00CC5CE7"/>
    <w:rPr>
      <w:vanish/>
    </w:rPr>
  </w:style>
  <w:style w:type="paragraph" w:customStyle="1" w:styleId="gsc-zippy1">
    <w:name w:val="gsc-zippy1"/>
    <w:basedOn w:val="Normal"/>
    <w:rsid w:val="00CC5CE7"/>
    <w:pPr>
      <w:spacing w:before="30" w:after="0"/>
      <w:ind w:right="120"/>
    </w:pPr>
  </w:style>
  <w:style w:type="paragraph" w:customStyle="1" w:styleId="gsc-zippy2">
    <w:name w:val="gsc-zippy2"/>
    <w:basedOn w:val="Normal"/>
    <w:rsid w:val="00CC5CE7"/>
    <w:pPr>
      <w:spacing w:before="30" w:after="0"/>
      <w:ind w:right="120"/>
    </w:pPr>
  </w:style>
  <w:style w:type="paragraph" w:customStyle="1" w:styleId="gsc-control-wrapper-cse">
    <w:name w:val="gsc-control-wrapper-cse"/>
    <w:basedOn w:val="Normal"/>
    <w:rsid w:val="00CC5CE7"/>
  </w:style>
  <w:style w:type="paragraph" w:customStyle="1" w:styleId="gsc-branding">
    <w:name w:val="gsc-branding"/>
    <w:basedOn w:val="Normal"/>
    <w:rsid w:val="00CC5CE7"/>
    <w:rPr>
      <w:vanish/>
    </w:rPr>
  </w:style>
  <w:style w:type="paragraph" w:customStyle="1" w:styleId="gsc-branding-text">
    <w:name w:val="gsc-branding-text"/>
    <w:basedOn w:val="Normal"/>
    <w:rsid w:val="00CC5CE7"/>
    <w:rPr>
      <w:color w:val="000000"/>
    </w:rPr>
  </w:style>
  <w:style w:type="paragraph" w:customStyle="1" w:styleId="gsc-search-box">
    <w:name w:val="gsc-search-box"/>
    <w:basedOn w:val="Normal"/>
    <w:rsid w:val="00CC5CE7"/>
  </w:style>
  <w:style w:type="paragraph" w:customStyle="1" w:styleId="gs-fileformattype1">
    <w:name w:val="gs-fileformattype1"/>
    <w:basedOn w:val="Normal"/>
    <w:rsid w:val="00CC5CE7"/>
    <w:rPr>
      <w:color w:val="333333"/>
    </w:rPr>
  </w:style>
  <w:style w:type="paragraph" w:customStyle="1" w:styleId="gsc-table-result2">
    <w:name w:val="gsc-table-result2"/>
    <w:basedOn w:val="Normal"/>
    <w:rsid w:val="00CC5CE7"/>
    <w:rPr>
      <w:rFonts w:ascii="Arial" w:hAnsi="Arial" w:cs="Arial"/>
      <w:sz w:val="20"/>
      <w:szCs w:val="20"/>
    </w:rPr>
  </w:style>
  <w:style w:type="paragraph" w:customStyle="1" w:styleId="gsc-clear-button2">
    <w:name w:val="gsc-clear-button2"/>
    <w:basedOn w:val="Normal"/>
    <w:rsid w:val="00CC5CE7"/>
    <w:rPr>
      <w:vanish/>
    </w:rPr>
  </w:style>
  <w:style w:type="paragraph" w:customStyle="1" w:styleId="gsc-twiddle2">
    <w:name w:val="gsc-twiddle2"/>
    <w:basedOn w:val="Normal"/>
    <w:rsid w:val="00CC5CE7"/>
    <w:pPr>
      <w:spacing w:before="60"/>
    </w:pPr>
  </w:style>
  <w:style w:type="paragraph" w:customStyle="1" w:styleId="gsc-title3">
    <w:name w:val="gsc-title3"/>
    <w:basedOn w:val="Normal"/>
    <w:rsid w:val="00CC5CE7"/>
    <w:pPr>
      <w:ind w:right="150"/>
    </w:pPr>
    <w:rPr>
      <w:color w:val="676767"/>
    </w:rPr>
  </w:style>
  <w:style w:type="paragraph" w:customStyle="1" w:styleId="gsc-stats4">
    <w:name w:val="gsc-stats4"/>
    <w:basedOn w:val="Normal"/>
    <w:rsid w:val="00CC5CE7"/>
    <w:rPr>
      <w:color w:val="676767"/>
      <w:sz w:val="17"/>
      <w:szCs w:val="17"/>
    </w:rPr>
  </w:style>
  <w:style w:type="paragraph" w:customStyle="1" w:styleId="gsc-stats5">
    <w:name w:val="gsc-stats5"/>
    <w:basedOn w:val="Normal"/>
    <w:rsid w:val="00CC5CE7"/>
    <w:rPr>
      <w:vanish/>
      <w:color w:val="676767"/>
      <w:sz w:val="17"/>
      <w:szCs w:val="17"/>
    </w:rPr>
  </w:style>
  <w:style w:type="paragraph" w:customStyle="1" w:styleId="gsc-results-selector3">
    <w:name w:val="gsc-results-selector3"/>
    <w:basedOn w:val="Normal"/>
    <w:rsid w:val="00CC5CE7"/>
    <w:rPr>
      <w:vanish/>
    </w:rPr>
  </w:style>
  <w:style w:type="paragraph" w:customStyle="1" w:styleId="gsc-one-result2">
    <w:name w:val="gsc-one-result2"/>
    <w:basedOn w:val="Normal"/>
    <w:rsid w:val="00CC5CE7"/>
  </w:style>
  <w:style w:type="paragraph" w:customStyle="1" w:styleId="gsc-more-results2">
    <w:name w:val="gsc-more-results2"/>
    <w:basedOn w:val="Normal"/>
    <w:rsid w:val="00CC5CE7"/>
  </w:style>
  <w:style w:type="paragraph" w:customStyle="1" w:styleId="gsc-all-results2">
    <w:name w:val="gsc-all-results2"/>
    <w:basedOn w:val="Normal"/>
    <w:rsid w:val="00CC5CE7"/>
  </w:style>
  <w:style w:type="paragraph" w:customStyle="1" w:styleId="gsc-configlabel2">
    <w:name w:val="gsc-configlabel2"/>
    <w:basedOn w:val="Normal"/>
    <w:rsid w:val="00CC5CE7"/>
    <w:rPr>
      <w:color w:val="676767"/>
      <w:sz w:val="17"/>
      <w:szCs w:val="17"/>
    </w:rPr>
  </w:style>
  <w:style w:type="character" w:customStyle="1" w:styleId="gsc-twiddle-closed2">
    <w:name w:val="gsc-twiddle-closed2"/>
    <w:basedOn w:val="DefaultParagraphFont"/>
    <w:rsid w:val="00CC5CE7"/>
  </w:style>
  <w:style w:type="paragraph" w:customStyle="1" w:styleId="gs-spacer3">
    <w:name w:val="gs-spacer3"/>
    <w:basedOn w:val="Normal"/>
    <w:rsid w:val="00CC5CE7"/>
    <w:rPr>
      <w:sz w:val="2"/>
      <w:szCs w:val="2"/>
    </w:rPr>
  </w:style>
  <w:style w:type="paragraph" w:customStyle="1" w:styleId="gs-spacer-opera2">
    <w:name w:val="gs-spacer-opera2"/>
    <w:basedOn w:val="Normal"/>
    <w:rsid w:val="00CC5CE7"/>
  </w:style>
  <w:style w:type="paragraph" w:customStyle="1" w:styleId="gsc-title4">
    <w:name w:val="gsc-title4"/>
    <w:basedOn w:val="Normal"/>
    <w:rsid w:val="00CC5CE7"/>
    <w:pPr>
      <w:ind w:right="150"/>
    </w:pPr>
    <w:rPr>
      <w:vanish/>
      <w:color w:val="676767"/>
    </w:rPr>
  </w:style>
  <w:style w:type="paragraph" w:customStyle="1" w:styleId="gsc-stats6">
    <w:name w:val="gsc-stats6"/>
    <w:basedOn w:val="Normal"/>
    <w:rsid w:val="00CC5CE7"/>
    <w:rPr>
      <w:vanish/>
      <w:color w:val="676767"/>
      <w:sz w:val="17"/>
      <w:szCs w:val="17"/>
    </w:rPr>
  </w:style>
  <w:style w:type="paragraph" w:customStyle="1" w:styleId="gsc-results-selector4">
    <w:name w:val="gsc-results-selector4"/>
    <w:basedOn w:val="Normal"/>
    <w:rsid w:val="00CC5CE7"/>
    <w:rPr>
      <w:vanish/>
    </w:rPr>
  </w:style>
  <w:style w:type="paragraph" w:customStyle="1" w:styleId="gsc-completion-icon-cell2">
    <w:name w:val="gsc-completion-icon-cell2"/>
    <w:basedOn w:val="Normal"/>
    <w:rsid w:val="00CC5CE7"/>
  </w:style>
  <w:style w:type="paragraph" w:customStyle="1" w:styleId="gsc-completion-promotion-table2">
    <w:name w:val="gsc-completion-promotion-table2"/>
    <w:basedOn w:val="Normal"/>
    <w:rsid w:val="00CC5CE7"/>
    <w:pPr>
      <w:spacing w:before="75" w:after="75"/>
    </w:pPr>
  </w:style>
  <w:style w:type="paragraph" w:customStyle="1" w:styleId="gs-title6">
    <w:name w:val="gs-title6"/>
    <w:basedOn w:val="Normal"/>
    <w:rsid w:val="00CC5CE7"/>
  </w:style>
  <w:style w:type="paragraph" w:customStyle="1" w:styleId="gsc-ad3">
    <w:name w:val="gsc-ad3"/>
    <w:basedOn w:val="Normal"/>
    <w:rsid w:val="00CC5CE7"/>
  </w:style>
  <w:style w:type="paragraph" w:customStyle="1" w:styleId="gsc-ad4">
    <w:name w:val="gsc-ad4"/>
    <w:basedOn w:val="Normal"/>
    <w:rsid w:val="00CC5CE7"/>
  </w:style>
  <w:style w:type="paragraph" w:customStyle="1" w:styleId="gsc-result2">
    <w:name w:val="gsc-result2"/>
    <w:basedOn w:val="Normal"/>
    <w:rsid w:val="00CC5CE7"/>
    <w:pPr>
      <w:pBdr>
        <w:bottom w:val="single" w:sz="6" w:space="6" w:color="EBEBEB"/>
      </w:pBdr>
      <w:spacing w:after="0"/>
    </w:pPr>
  </w:style>
  <w:style w:type="paragraph" w:customStyle="1" w:styleId="gsc-option-selector2">
    <w:name w:val="gsc-option-selector2"/>
    <w:basedOn w:val="Normal"/>
    <w:rsid w:val="00CC5CE7"/>
  </w:style>
  <w:style w:type="paragraph" w:customStyle="1" w:styleId="gsc-option-menu-container2">
    <w:name w:val="gsc-option-menu-container2"/>
    <w:basedOn w:val="Normal"/>
    <w:rsid w:val="00CC5CE7"/>
    <w:rPr>
      <w:color w:val="000000"/>
      <w:sz w:val="19"/>
      <w:szCs w:val="19"/>
    </w:rPr>
  </w:style>
  <w:style w:type="paragraph" w:customStyle="1" w:styleId="gsc-option-menu2">
    <w:name w:val="gsc-option-menu2"/>
    <w:basedOn w:val="Normal"/>
    <w:rsid w:val="00CC5CE7"/>
    <w:pPr>
      <w:pBdr>
        <w:top w:val="single" w:sz="6" w:space="5" w:color="EEEEEE"/>
        <w:left w:val="single" w:sz="6" w:space="0" w:color="EEEEEE"/>
        <w:bottom w:val="single" w:sz="6" w:space="5" w:color="EEEEEE"/>
        <w:right w:val="single" w:sz="6" w:space="0" w:color="EEEEEE"/>
      </w:pBdr>
      <w:shd w:val="clear" w:color="auto" w:fill="FFFFFF"/>
      <w:spacing w:after="0"/>
    </w:pPr>
    <w:rPr>
      <w:sz w:val="20"/>
      <w:szCs w:val="20"/>
    </w:rPr>
  </w:style>
  <w:style w:type="paragraph" w:customStyle="1" w:styleId="gs-ellipsis2">
    <w:name w:val="gs-ellipsis2"/>
    <w:basedOn w:val="Normal"/>
    <w:rsid w:val="00CC5CE7"/>
  </w:style>
  <w:style w:type="paragraph" w:customStyle="1" w:styleId="gs-image-box6">
    <w:name w:val="gs-image-box6"/>
    <w:basedOn w:val="Normal"/>
    <w:rsid w:val="00CC5CE7"/>
    <w:pPr>
      <w:jc w:val="center"/>
    </w:pPr>
  </w:style>
  <w:style w:type="paragraph" w:customStyle="1" w:styleId="gs-text-box4">
    <w:name w:val="gs-text-box4"/>
    <w:basedOn w:val="Normal"/>
    <w:rsid w:val="00CC5CE7"/>
    <w:pPr>
      <w:jc w:val="center"/>
    </w:pPr>
  </w:style>
  <w:style w:type="paragraph" w:customStyle="1" w:styleId="gs-snippet5">
    <w:name w:val="gs-snippet5"/>
    <w:basedOn w:val="Normal"/>
    <w:rsid w:val="00CC5CE7"/>
    <w:pPr>
      <w:spacing w:line="240" w:lineRule="atLeast"/>
    </w:pPr>
    <w:rPr>
      <w:color w:val="333333"/>
    </w:rPr>
  </w:style>
  <w:style w:type="paragraph" w:customStyle="1" w:styleId="gs-visibleurl3">
    <w:name w:val="gs-visibleurl3"/>
    <w:basedOn w:val="Normal"/>
    <w:rsid w:val="00CC5CE7"/>
    <w:pPr>
      <w:spacing w:line="312" w:lineRule="atLeast"/>
    </w:pPr>
    <w:rPr>
      <w:b/>
      <w:bCs/>
      <w:color w:val="000000"/>
    </w:rPr>
  </w:style>
  <w:style w:type="paragraph" w:customStyle="1" w:styleId="gs-visibleurl-short2">
    <w:name w:val="gs-visibleurl-short2"/>
    <w:basedOn w:val="Normal"/>
    <w:rsid w:val="00CC5CE7"/>
    <w:rPr>
      <w:b/>
      <w:bCs/>
      <w:color w:val="000000"/>
    </w:rPr>
  </w:style>
  <w:style w:type="paragraph" w:customStyle="1" w:styleId="gs-spelling2">
    <w:name w:val="gs-spelling2"/>
    <w:basedOn w:val="Normal"/>
    <w:rsid w:val="00CC5CE7"/>
  </w:style>
  <w:style w:type="paragraph" w:customStyle="1" w:styleId="gs-size3">
    <w:name w:val="gs-size3"/>
    <w:basedOn w:val="Normal"/>
    <w:rsid w:val="00CC5CE7"/>
    <w:rPr>
      <w:color w:val="333333"/>
    </w:rPr>
  </w:style>
  <w:style w:type="paragraph" w:customStyle="1" w:styleId="gs-title7">
    <w:name w:val="gs-title7"/>
    <w:basedOn w:val="Normal"/>
    <w:rsid w:val="00CC5CE7"/>
    <w:rPr>
      <w:vanish/>
    </w:rPr>
  </w:style>
  <w:style w:type="paragraph" w:customStyle="1" w:styleId="gs-image-box7">
    <w:name w:val="gs-image-box7"/>
    <w:basedOn w:val="Normal"/>
    <w:rsid w:val="00CC5CE7"/>
    <w:pPr>
      <w:ind w:right="150"/>
    </w:pPr>
  </w:style>
  <w:style w:type="paragraph" w:customStyle="1" w:styleId="gs-text-box5">
    <w:name w:val="gs-text-box5"/>
    <w:basedOn w:val="Normal"/>
    <w:rsid w:val="00CC5CE7"/>
  </w:style>
  <w:style w:type="paragraph" w:customStyle="1" w:styleId="gs-title8">
    <w:name w:val="gs-title8"/>
    <w:basedOn w:val="Normal"/>
    <w:rsid w:val="00CC5CE7"/>
  </w:style>
  <w:style w:type="paragraph" w:customStyle="1" w:styleId="gs-size4">
    <w:name w:val="gs-size4"/>
    <w:basedOn w:val="Normal"/>
    <w:rsid w:val="00CC5CE7"/>
    <w:rPr>
      <w:vanish/>
    </w:rPr>
  </w:style>
  <w:style w:type="paragraph" w:customStyle="1" w:styleId="gs-imageresult-popup2">
    <w:name w:val="gs-imageresult-popup2"/>
    <w:basedOn w:val="Normal"/>
    <w:rsid w:val="00CC5CE7"/>
  </w:style>
  <w:style w:type="paragraph" w:customStyle="1" w:styleId="gs-image-thumbnail-box2">
    <w:name w:val="gs-image-thumbnail-box2"/>
    <w:basedOn w:val="Normal"/>
    <w:rsid w:val="00CC5CE7"/>
  </w:style>
  <w:style w:type="paragraph" w:customStyle="1" w:styleId="gs-image-box8">
    <w:name w:val="gs-image-box8"/>
    <w:basedOn w:val="Normal"/>
    <w:rsid w:val="00CC5CE7"/>
  </w:style>
  <w:style w:type="paragraph" w:customStyle="1" w:styleId="gs-image-popup-box2">
    <w:name w:val="gs-image-popup-box2"/>
    <w:basedOn w:val="Normal"/>
    <w:rsid w:val="00CC5CE7"/>
    <w:pPr>
      <w:pBdr>
        <w:top w:val="single" w:sz="6" w:space="8" w:color="DDDDDD"/>
        <w:left w:val="single" w:sz="6" w:space="8" w:color="DDDDDD"/>
        <w:bottom w:val="single" w:sz="6" w:space="8" w:color="DDDDDD"/>
        <w:right w:val="single" w:sz="6" w:space="8" w:color="DDDDDD"/>
      </w:pBdr>
      <w:shd w:val="clear" w:color="auto" w:fill="FFFFFF"/>
    </w:pPr>
    <w:rPr>
      <w:vanish/>
    </w:rPr>
  </w:style>
  <w:style w:type="paragraph" w:customStyle="1" w:styleId="gs-image-box9">
    <w:name w:val="gs-image-box9"/>
    <w:basedOn w:val="Normal"/>
    <w:rsid w:val="00CC5CE7"/>
    <w:pPr>
      <w:spacing w:after="150"/>
    </w:pPr>
  </w:style>
  <w:style w:type="paragraph" w:customStyle="1" w:styleId="gs-text-box6">
    <w:name w:val="gs-text-box6"/>
    <w:basedOn w:val="Normal"/>
    <w:rsid w:val="00CC5CE7"/>
  </w:style>
  <w:style w:type="paragraph" w:customStyle="1" w:styleId="gs-title9">
    <w:name w:val="gs-title9"/>
    <w:basedOn w:val="Normal"/>
    <w:rsid w:val="00CC5CE7"/>
    <w:rPr>
      <w:vanish/>
    </w:rPr>
  </w:style>
  <w:style w:type="paragraph" w:customStyle="1" w:styleId="gs-title10">
    <w:name w:val="gs-title10"/>
    <w:basedOn w:val="Normal"/>
    <w:rsid w:val="00CC5CE7"/>
    <w:pPr>
      <w:spacing w:line="312" w:lineRule="atLeast"/>
    </w:pPr>
  </w:style>
  <w:style w:type="paragraph" w:customStyle="1" w:styleId="gs-snippet6">
    <w:name w:val="gs-snippet6"/>
    <w:basedOn w:val="Normal"/>
    <w:rsid w:val="00CC5CE7"/>
    <w:pPr>
      <w:spacing w:line="312" w:lineRule="atLeast"/>
    </w:pPr>
  </w:style>
  <w:style w:type="paragraph" w:customStyle="1" w:styleId="gsc-trailing-more-results4">
    <w:name w:val="gsc-trailing-more-results4"/>
    <w:basedOn w:val="Normal"/>
    <w:rsid w:val="00CC5CE7"/>
  </w:style>
  <w:style w:type="paragraph" w:customStyle="1" w:styleId="gsc-trailing-more-results5">
    <w:name w:val="gsc-trailing-more-results5"/>
    <w:basedOn w:val="Normal"/>
    <w:rsid w:val="00CC5CE7"/>
    <w:pPr>
      <w:spacing w:after="150"/>
    </w:pPr>
  </w:style>
  <w:style w:type="paragraph" w:customStyle="1" w:styleId="gsc-cursor-box3">
    <w:name w:val="gsc-cursor-box3"/>
    <w:basedOn w:val="Normal"/>
    <w:rsid w:val="00CC5CE7"/>
    <w:pPr>
      <w:pBdr>
        <w:top w:val="dotted" w:sz="6" w:space="6" w:color="333333"/>
      </w:pBdr>
    </w:pPr>
  </w:style>
  <w:style w:type="paragraph" w:customStyle="1" w:styleId="gsc-trailing-more-results6">
    <w:name w:val="gsc-trailing-more-results6"/>
    <w:basedOn w:val="Normal"/>
    <w:rsid w:val="00CC5CE7"/>
    <w:pPr>
      <w:spacing w:after="0"/>
    </w:pPr>
  </w:style>
  <w:style w:type="paragraph" w:customStyle="1" w:styleId="gsc-cursor2">
    <w:name w:val="gsc-cursor2"/>
    <w:basedOn w:val="Normal"/>
    <w:rsid w:val="00CC5CE7"/>
  </w:style>
  <w:style w:type="paragraph" w:customStyle="1" w:styleId="gsc-cursor-box4">
    <w:name w:val="gsc-cursor-box4"/>
    <w:basedOn w:val="Normal"/>
    <w:rsid w:val="00CC5CE7"/>
    <w:pPr>
      <w:pBdr>
        <w:top w:val="dotted" w:sz="6" w:space="6" w:color="333333"/>
      </w:pBdr>
      <w:spacing w:after="150"/>
    </w:pPr>
  </w:style>
  <w:style w:type="paragraph" w:customStyle="1" w:styleId="gsc-cursor-page2">
    <w:name w:val="gsc-cursor-page2"/>
    <w:basedOn w:val="Normal"/>
    <w:rsid w:val="00CC5CE7"/>
    <w:pPr>
      <w:ind w:right="120"/>
    </w:pPr>
    <w:rPr>
      <w:color w:val="000000"/>
      <w:u w:val="single"/>
    </w:rPr>
  </w:style>
  <w:style w:type="paragraph" w:customStyle="1" w:styleId="gsc-cursor-current-page2">
    <w:name w:val="gsc-cursor-current-page2"/>
    <w:basedOn w:val="Normal"/>
    <w:rsid w:val="00CC5CE7"/>
    <w:rPr>
      <w:b/>
      <w:bCs/>
      <w:color w:val="A90A08"/>
    </w:rPr>
  </w:style>
  <w:style w:type="paragraph" w:customStyle="1" w:styleId="gs-spelling-original2">
    <w:name w:val="gs-spelling-original2"/>
    <w:basedOn w:val="Normal"/>
    <w:rsid w:val="00CC5CE7"/>
    <w:pPr>
      <w:spacing w:line="270" w:lineRule="atLeast"/>
    </w:pPr>
    <w:rPr>
      <w:sz w:val="20"/>
      <w:szCs w:val="20"/>
    </w:rPr>
  </w:style>
  <w:style w:type="paragraph" w:customStyle="1" w:styleId="gs-visibleurl4">
    <w:name w:val="gs-visibleurl4"/>
    <w:basedOn w:val="Normal"/>
    <w:rsid w:val="00CC5CE7"/>
    <w:rPr>
      <w:color w:val="008000"/>
    </w:rPr>
  </w:style>
  <w:style w:type="paragraph" w:customStyle="1" w:styleId="gs-clusterurl2">
    <w:name w:val="gs-clusterurl2"/>
    <w:basedOn w:val="Normal"/>
    <w:rsid w:val="00CC5CE7"/>
    <w:rPr>
      <w:color w:val="008000"/>
      <w:u w:val="single"/>
    </w:rPr>
  </w:style>
  <w:style w:type="paragraph" w:customStyle="1" w:styleId="gs-publisher3">
    <w:name w:val="gs-publisher3"/>
    <w:basedOn w:val="Normal"/>
    <w:rsid w:val="00CC5CE7"/>
    <w:rPr>
      <w:color w:val="6F6F6F"/>
    </w:rPr>
  </w:style>
  <w:style w:type="paragraph" w:customStyle="1" w:styleId="gs-relativepublisheddate5">
    <w:name w:val="gs-relativepublisheddate5"/>
    <w:basedOn w:val="Normal"/>
    <w:rsid w:val="00CC5CE7"/>
    <w:pPr>
      <w:ind w:left="60"/>
    </w:pPr>
    <w:rPr>
      <w:vanish/>
      <w:color w:val="6F6F6F"/>
    </w:rPr>
  </w:style>
  <w:style w:type="paragraph" w:customStyle="1" w:styleId="gs-publisheddate6">
    <w:name w:val="gs-publisheddate6"/>
    <w:basedOn w:val="Normal"/>
    <w:rsid w:val="00CC5CE7"/>
    <w:pPr>
      <w:ind w:left="60"/>
    </w:pPr>
    <w:rPr>
      <w:color w:val="6F6F6F"/>
    </w:rPr>
  </w:style>
  <w:style w:type="paragraph" w:customStyle="1" w:styleId="gs-relativepublisheddate6">
    <w:name w:val="gs-relativepublisheddate6"/>
    <w:basedOn w:val="Normal"/>
    <w:rsid w:val="00CC5CE7"/>
    <w:rPr>
      <w:vanish/>
      <w:color w:val="6F6F6F"/>
    </w:rPr>
  </w:style>
  <w:style w:type="paragraph" w:customStyle="1" w:styleId="gs-publisheddate7">
    <w:name w:val="gs-publisheddate7"/>
    <w:basedOn w:val="Normal"/>
    <w:rsid w:val="00CC5CE7"/>
    <w:rPr>
      <w:vanish/>
      <w:color w:val="6F6F6F"/>
    </w:rPr>
  </w:style>
  <w:style w:type="paragraph" w:customStyle="1" w:styleId="gs-publisheddate8">
    <w:name w:val="gs-publisheddate8"/>
    <w:basedOn w:val="Normal"/>
    <w:rsid w:val="00CC5CE7"/>
    <w:pPr>
      <w:ind w:left="60"/>
    </w:pPr>
    <w:rPr>
      <w:vanish/>
      <w:color w:val="6F6F6F"/>
    </w:rPr>
  </w:style>
  <w:style w:type="paragraph" w:customStyle="1" w:styleId="gs-relativepublisheddate7">
    <w:name w:val="gs-relativepublisheddate7"/>
    <w:basedOn w:val="Normal"/>
    <w:rsid w:val="00CC5CE7"/>
    <w:rPr>
      <w:color w:val="6F6F6F"/>
    </w:rPr>
  </w:style>
  <w:style w:type="paragraph" w:customStyle="1" w:styleId="gs-relativepublisheddate8">
    <w:name w:val="gs-relativepublisheddate8"/>
    <w:basedOn w:val="Normal"/>
    <w:rsid w:val="00CC5CE7"/>
    <w:pPr>
      <w:ind w:left="60"/>
    </w:pPr>
    <w:rPr>
      <w:color w:val="6F6F6F"/>
    </w:rPr>
  </w:style>
  <w:style w:type="paragraph" w:customStyle="1" w:styleId="gs-location2">
    <w:name w:val="gs-location2"/>
    <w:basedOn w:val="Normal"/>
    <w:rsid w:val="00CC5CE7"/>
    <w:rPr>
      <w:color w:val="6F6F6F"/>
    </w:rPr>
  </w:style>
  <w:style w:type="paragraph" w:customStyle="1" w:styleId="gs-promotion-title-right2">
    <w:name w:val="gs-promotion-title-right2"/>
    <w:basedOn w:val="Normal"/>
    <w:rsid w:val="00CC5CE7"/>
    <w:rPr>
      <w:color w:val="000000"/>
    </w:rPr>
  </w:style>
  <w:style w:type="paragraph" w:customStyle="1" w:styleId="gs-directions-to-from2">
    <w:name w:val="gs-directions-to-from2"/>
    <w:basedOn w:val="Normal"/>
    <w:rsid w:val="00CC5CE7"/>
    <w:pPr>
      <w:spacing w:before="60"/>
    </w:pPr>
    <w:rPr>
      <w:vanish/>
    </w:rPr>
  </w:style>
  <w:style w:type="paragraph" w:customStyle="1" w:styleId="gs-label2">
    <w:name w:val="gs-label2"/>
    <w:basedOn w:val="Normal"/>
    <w:rsid w:val="00CC5CE7"/>
    <w:pPr>
      <w:ind w:right="60"/>
    </w:pPr>
  </w:style>
  <w:style w:type="paragraph" w:customStyle="1" w:styleId="gs-spacer4">
    <w:name w:val="gs-spacer4"/>
    <w:basedOn w:val="Normal"/>
    <w:rsid w:val="00CC5CE7"/>
    <w:pPr>
      <w:ind w:left="45" w:right="45"/>
    </w:pPr>
  </w:style>
  <w:style w:type="paragraph" w:customStyle="1" w:styleId="gs-publisher4">
    <w:name w:val="gs-publisher4"/>
    <w:basedOn w:val="Normal"/>
    <w:rsid w:val="00CC5CE7"/>
    <w:rPr>
      <w:color w:val="008000"/>
    </w:rPr>
  </w:style>
  <w:style w:type="paragraph" w:customStyle="1" w:styleId="gs-snippet7">
    <w:name w:val="gs-snippet7"/>
    <w:basedOn w:val="Normal"/>
    <w:rsid w:val="00CC5CE7"/>
    <w:pPr>
      <w:pBdr>
        <w:top w:val="single" w:sz="6" w:space="4" w:color="FFCC33"/>
        <w:left w:val="single" w:sz="6" w:space="4" w:color="FFCC33"/>
        <w:bottom w:val="single" w:sz="6" w:space="4" w:color="FFCC33"/>
        <w:right w:val="single" w:sz="6" w:space="4" w:color="FFCC33"/>
      </w:pBdr>
      <w:shd w:val="clear" w:color="auto" w:fill="FFF4C2"/>
      <w:spacing w:before="75" w:after="75"/>
      <w:ind w:left="75" w:right="75"/>
    </w:pPr>
  </w:style>
  <w:style w:type="paragraph" w:customStyle="1" w:styleId="gs-snippet8">
    <w:name w:val="gs-snippet8"/>
    <w:basedOn w:val="Normal"/>
    <w:rsid w:val="00CC5CE7"/>
    <w:pPr>
      <w:pBdr>
        <w:top w:val="single" w:sz="6" w:space="4" w:color="FFCC33"/>
        <w:left w:val="single" w:sz="6" w:space="4" w:color="FFCC33"/>
        <w:bottom w:val="single" w:sz="6" w:space="4" w:color="FFCC33"/>
        <w:right w:val="single" w:sz="6" w:space="4" w:color="FFCC33"/>
      </w:pBdr>
      <w:shd w:val="clear" w:color="auto" w:fill="FFF4C2"/>
      <w:spacing w:before="75" w:after="75"/>
      <w:ind w:left="75" w:right="75"/>
    </w:pPr>
  </w:style>
  <w:style w:type="paragraph" w:customStyle="1" w:styleId="gs-watermark2">
    <w:name w:val="gs-watermark2"/>
    <w:basedOn w:val="Normal"/>
    <w:rsid w:val="00CC5CE7"/>
    <w:rPr>
      <w:color w:val="7777CC"/>
      <w:sz w:val="15"/>
      <w:szCs w:val="15"/>
    </w:rPr>
  </w:style>
  <w:style w:type="paragraph" w:customStyle="1" w:styleId="gs-metadata2">
    <w:name w:val="gs-metadata2"/>
    <w:basedOn w:val="Normal"/>
    <w:rsid w:val="00CC5CE7"/>
    <w:rPr>
      <w:color w:val="676767"/>
    </w:rPr>
  </w:style>
  <w:style w:type="paragraph" w:customStyle="1" w:styleId="gs-author3">
    <w:name w:val="gs-author3"/>
    <w:basedOn w:val="Normal"/>
    <w:rsid w:val="00CC5CE7"/>
    <w:rPr>
      <w:color w:val="6F6F6F"/>
    </w:rPr>
  </w:style>
  <w:style w:type="paragraph" w:customStyle="1" w:styleId="gs-publisheddate9">
    <w:name w:val="gs-publisheddate9"/>
    <w:basedOn w:val="Normal"/>
    <w:rsid w:val="00CC5CE7"/>
    <w:rPr>
      <w:color w:val="6F6F6F"/>
    </w:rPr>
  </w:style>
  <w:style w:type="paragraph" w:customStyle="1" w:styleId="gs-pagecount2">
    <w:name w:val="gs-pagecount2"/>
    <w:basedOn w:val="Normal"/>
    <w:rsid w:val="00CC5CE7"/>
    <w:pPr>
      <w:ind w:left="60"/>
    </w:pPr>
    <w:rPr>
      <w:color w:val="6F6F6F"/>
    </w:rPr>
  </w:style>
  <w:style w:type="paragraph" w:customStyle="1" w:styleId="gs-patent-number2">
    <w:name w:val="gs-patent-number2"/>
    <w:basedOn w:val="Normal"/>
    <w:rsid w:val="00CC5CE7"/>
  </w:style>
  <w:style w:type="paragraph" w:customStyle="1" w:styleId="gs-publisheddate10">
    <w:name w:val="gs-publisheddate10"/>
    <w:basedOn w:val="Normal"/>
    <w:rsid w:val="00CC5CE7"/>
    <w:rPr>
      <w:color w:val="6F6F6F"/>
    </w:rPr>
  </w:style>
  <w:style w:type="paragraph" w:customStyle="1" w:styleId="gs-author4">
    <w:name w:val="gs-author4"/>
    <w:basedOn w:val="Normal"/>
    <w:rsid w:val="00CC5CE7"/>
  </w:style>
  <w:style w:type="paragraph" w:customStyle="1" w:styleId="gs-image-box10">
    <w:name w:val="gs-image-box10"/>
    <w:basedOn w:val="Normal"/>
    <w:rsid w:val="00CC5CE7"/>
  </w:style>
  <w:style w:type="paragraph" w:customStyle="1" w:styleId="gsc-preview-reviews2">
    <w:name w:val="gsc-preview-reviews2"/>
    <w:basedOn w:val="Normal"/>
    <w:rsid w:val="00CC5CE7"/>
    <w:rPr>
      <w:vanish/>
    </w:rPr>
  </w:style>
  <w:style w:type="paragraph" w:customStyle="1" w:styleId="gsc-zippy3">
    <w:name w:val="gsc-zippy3"/>
    <w:basedOn w:val="Normal"/>
    <w:rsid w:val="00CC5CE7"/>
    <w:pPr>
      <w:spacing w:before="30" w:after="0"/>
      <w:ind w:right="120"/>
    </w:pPr>
  </w:style>
  <w:style w:type="paragraph" w:customStyle="1" w:styleId="gsc-zippy4">
    <w:name w:val="gsc-zippy4"/>
    <w:basedOn w:val="Normal"/>
    <w:rsid w:val="00CC5CE7"/>
    <w:pPr>
      <w:spacing w:before="30" w:after="0"/>
      <w:ind w:right="120"/>
    </w:pPr>
  </w:style>
  <w:style w:type="paragraph" w:customStyle="1" w:styleId="gsc-control-cse1">
    <w:name w:val="gsc-control-cse1"/>
    <w:basedOn w:val="Normal"/>
    <w:rsid w:val="00CC5CE7"/>
    <w:pPr>
      <w:pBdr>
        <w:top w:val="single" w:sz="6" w:space="0" w:color="FFFFFF"/>
        <w:left w:val="single" w:sz="6" w:space="0" w:color="FFFFFF"/>
        <w:bottom w:val="single" w:sz="6" w:space="0" w:color="FFFFFF"/>
        <w:right w:val="single" w:sz="6" w:space="0" w:color="FFFFFF"/>
      </w:pBdr>
      <w:shd w:val="clear" w:color="auto" w:fill="FFFFFF"/>
    </w:pPr>
    <w:rPr>
      <w:rFonts w:ascii="Arial" w:hAnsi="Arial" w:cs="Arial"/>
      <w:sz w:val="20"/>
      <w:szCs w:val="20"/>
    </w:rPr>
  </w:style>
  <w:style w:type="paragraph" w:customStyle="1" w:styleId="gsc-control-wrapper-cse1">
    <w:name w:val="gsc-control-wrapper-cse1"/>
    <w:basedOn w:val="Normal"/>
    <w:rsid w:val="00CC5CE7"/>
  </w:style>
  <w:style w:type="paragraph" w:customStyle="1" w:styleId="gsc-branding1">
    <w:name w:val="gsc-branding1"/>
    <w:basedOn w:val="Normal"/>
    <w:rsid w:val="00CC5CE7"/>
    <w:rPr>
      <w:vanish/>
    </w:rPr>
  </w:style>
  <w:style w:type="paragraph" w:customStyle="1" w:styleId="gsc-branding-text1">
    <w:name w:val="gsc-branding-text1"/>
    <w:basedOn w:val="Normal"/>
    <w:rsid w:val="00CC5CE7"/>
    <w:rPr>
      <w:color w:val="000000"/>
    </w:rPr>
  </w:style>
  <w:style w:type="paragraph" w:customStyle="1" w:styleId="gsc-search-box1">
    <w:name w:val="gsc-search-box1"/>
    <w:basedOn w:val="Normal"/>
    <w:rsid w:val="00CC5CE7"/>
  </w:style>
  <w:style w:type="paragraph" w:customStyle="1" w:styleId="gsc-tabheader1">
    <w:name w:val="gsc-tabheader1"/>
    <w:basedOn w:val="Normal"/>
    <w:rsid w:val="00CC5CE7"/>
    <w:pPr>
      <w:spacing w:before="30"/>
      <w:ind w:right="30"/>
    </w:pPr>
    <w:rPr>
      <w:b/>
      <w:bCs/>
      <w:caps/>
      <w:sz w:val="17"/>
      <w:szCs w:val="17"/>
    </w:rPr>
  </w:style>
  <w:style w:type="paragraph" w:customStyle="1" w:styleId="gsc-tabsarea1">
    <w:name w:val="gsc-tabsarea1"/>
    <w:basedOn w:val="Normal"/>
    <w:rsid w:val="00CC5CE7"/>
    <w:pPr>
      <w:pBdr>
        <w:bottom w:val="single" w:sz="6" w:space="0" w:color="333333"/>
      </w:pBdr>
      <w:spacing w:before="240" w:after="120"/>
    </w:pPr>
  </w:style>
  <w:style w:type="paragraph" w:customStyle="1" w:styleId="gsc-resultsheader1">
    <w:name w:val="gsc-resultsheader1"/>
    <w:basedOn w:val="Normal"/>
    <w:rsid w:val="00CC5CE7"/>
    <w:pPr>
      <w:spacing w:after="0"/>
    </w:pPr>
  </w:style>
  <w:style w:type="paragraph" w:customStyle="1" w:styleId="gsc-results1">
    <w:name w:val="gsc-results1"/>
    <w:basedOn w:val="Normal"/>
    <w:rsid w:val="00CC5CE7"/>
    <w:pPr>
      <w:spacing w:before="240"/>
    </w:pPr>
  </w:style>
  <w:style w:type="paragraph" w:customStyle="1" w:styleId="gs-snippet9">
    <w:name w:val="gs-snippet9"/>
    <w:basedOn w:val="Normal"/>
    <w:rsid w:val="00CC5CE7"/>
    <w:pPr>
      <w:spacing w:line="270" w:lineRule="atLeast"/>
    </w:pPr>
    <w:rPr>
      <w:sz w:val="21"/>
      <w:szCs w:val="21"/>
    </w:rPr>
  </w:style>
  <w:style w:type="paragraph" w:customStyle="1" w:styleId="gs-snippet10">
    <w:name w:val="gs-snippet10"/>
    <w:basedOn w:val="Normal"/>
    <w:rsid w:val="00CC5CE7"/>
    <w:pPr>
      <w:spacing w:line="270" w:lineRule="atLeast"/>
    </w:pPr>
    <w:rPr>
      <w:sz w:val="21"/>
      <w:szCs w:val="21"/>
    </w:rPr>
  </w:style>
  <w:style w:type="paragraph" w:customStyle="1" w:styleId="gs-visibleurl5">
    <w:name w:val="gs-visibleurl5"/>
    <w:basedOn w:val="Normal"/>
    <w:rsid w:val="00CC5CE7"/>
    <w:rPr>
      <w:color w:val="008000"/>
    </w:rPr>
  </w:style>
  <w:style w:type="paragraph" w:customStyle="1" w:styleId="gs-spelling3">
    <w:name w:val="gs-spelling3"/>
    <w:basedOn w:val="Normal"/>
    <w:rsid w:val="00CC5CE7"/>
  </w:style>
  <w:style w:type="paragraph" w:customStyle="1" w:styleId="gs-spelling-original3">
    <w:name w:val="gs-spelling-original3"/>
    <w:basedOn w:val="Normal"/>
    <w:rsid w:val="00CC5CE7"/>
    <w:pPr>
      <w:spacing w:line="270" w:lineRule="atLeast"/>
    </w:pPr>
    <w:rPr>
      <w:sz w:val="21"/>
      <w:szCs w:val="21"/>
    </w:rPr>
  </w:style>
  <w:style w:type="paragraph" w:customStyle="1" w:styleId="gs-snippet11">
    <w:name w:val="gs-snippet11"/>
    <w:basedOn w:val="Normal"/>
    <w:rsid w:val="00CC5CE7"/>
    <w:rPr>
      <w:color w:val="333333"/>
    </w:rPr>
  </w:style>
  <w:style w:type="paragraph" w:customStyle="1" w:styleId="gs-snippet12">
    <w:name w:val="gs-snippet12"/>
    <w:basedOn w:val="Normal"/>
    <w:rsid w:val="00CC5CE7"/>
    <w:rPr>
      <w:color w:val="333333"/>
    </w:rPr>
  </w:style>
  <w:style w:type="paragraph" w:customStyle="1" w:styleId="gs-visibleurl6">
    <w:name w:val="gs-visibleurl6"/>
    <w:basedOn w:val="Normal"/>
    <w:rsid w:val="00CC5CE7"/>
    <w:rPr>
      <w:b/>
      <w:bCs/>
      <w:color w:val="000000"/>
    </w:rPr>
  </w:style>
  <w:style w:type="paragraph" w:customStyle="1" w:styleId="gs-visibleurl7">
    <w:name w:val="gs-visibleurl7"/>
    <w:basedOn w:val="Normal"/>
    <w:rsid w:val="00CC5CE7"/>
    <w:rPr>
      <w:b/>
      <w:bCs/>
      <w:color w:val="000000"/>
    </w:rPr>
  </w:style>
  <w:style w:type="paragraph" w:customStyle="1" w:styleId="gs-visibleurl-short3">
    <w:name w:val="gs-visibleurl-short3"/>
    <w:basedOn w:val="Normal"/>
    <w:rsid w:val="00CC5CE7"/>
    <w:rPr>
      <w:b/>
      <w:bCs/>
      <w:color w:val="000000"/>
    </w:rPr>
  </w:style>
  <w:style w:type="paragraph" w:customStyle="1" w:styleId="gs-visibleurl-short4">
    <w:name w:val="gs-visibleurl-short4"/>
    <w:basedOn w:val="Normal"/>
    <w:rsid w:val="00CC5CE7"/>
    <w:rPr>
      <w:b/>
      <w:bCs/>
      <w:color w:val="000000"/>
    </w:rPr>
  </w:style>
  <w:style w:type="paragraph" w:customStyle="1" w:styleId="gsc-cursor-box5">
    <w:name w:val="gsc-cursor-box5"/>
    <w:basedOn w:val="Normal"/>
    <w:rsid w:val="00CC5CE7"/>
    <w:pPr>
      <w:pBdr>
        <w:top w:val="dotted" w:sz="6" w:space="6" w:color="333333"/>
      </w:pBdr>
    </w:pPr>
  </w:style>
  <w:style w:type="paragraph" w:customStyle="1" w:styleId="gs-visibleurl8">
    <w:name w:val="gs-visibleurl8"/>
    <w:basedOn w:val="Normal"/>
    <w:rsid w:val="00CC5CE7"/>
    <w:rPr>
      <w:color w:val="00CC00"/>
    </w:rPr>
  </w:style>
  <w:style w:type="paragraph" w:customStyle="1" w:styleId="gs-visibleurl9">
    <w:name w:val="gs-visibleurl9"/>
    <w:basedOn w:val="Normal"/>
    <w:rsid w:val="00CC5CE7"/>
    <w:rPr>
      <w:color w:val="00CC00"/>
    </w:rPr>
  </w:style>
  <w:style w:type="character" w:customStyle="1" w:styleId="author">
    <w:name w:val="author"/>
    <w:basedOn w:val="DefaultParagraphFont"/>
    <w:rsid w:val="00CC5CE7"/>
  </w:style>
  <w:style w:type="character" w:customStyle="1" w:styleId="edit">
    <w:name w:val="edit"/>
    <w:basedOn w:val="DefaultParagraphFont"/>
    <w:rsid w:val="00CC5CE7"/>
  </w:style>
  <w:style w:type="paragraph" w:styleId="NormalWeb">
    <w:name w:val="Normal (Web)"/>
    <w:basedOn w:val="Normal"/>
    <w:uiPriority w:val="99"/>
    <w:semiHidden/>
    <w:unhideWhenUsed/>
    <w:rsid w:val="00CC5CE7"/>
  </w:style>
  <w:style w:type="character" w:customStyle="1" w:styleId="says">
    <w:name w:val="says"/>
    <w:basedOn w:val="DefaultParagraphFont"/>
    <w:rsid w:val="00CC5CE7"/>
  </w:style>
  <w:style w:type="paragraph" w:customStyle="1" w:styleId="comment-subscription-form">
    <w:name w:val="comment-subscription-form"/>
    <w:basedOn w:val="Normal"/>
    <w:rsid w:val="00CC5CE7"/>
  </w:style>
  <w:style w:type="character" w:customStyle="1" w:styleId="alignleft">
    <w:name w:val="alignleft"/>
    <w:basedOn w:val="DefaultParagraphFont"/>
    <w:rsid w:val="00CC5CE7"/>
  </w:style>
  <w:style w:type="character" w:customStyle="1" w:styleId="alignright">
    <w:name w:val="alignright"/>
    <w:basedOn w:val="DefaultParagraphFont"/>
    <w:rsid w:val="00CC5CE7"/>
  </w:style>
  <w:style w:type="paragraph" w:styleId="BalloonText">
    <w:name w:val="Balloon Text"/>
    <w:basedOn w:val="Normal"/>
    <w:link w:val="BalloonTextChar"/>
    <w:uiPriority w:val="99"/>
    <w:semiHidden/>
    <w:unhideWhenUsed/>
    <w:rsid w:val="00CC5CE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CE7"/>
    <w:rPr>
      <w:rFonts w:ascii="Tahoma" w:hAnsi="Tahoma" w:cs="Tahoma"/>
      <w:sz w:val="16"/>
      <w:szCs w:val="16"/>
    </w:rPr>
  </w:style>
  <w:style w:type="character" w:styleId="Strong">
    <w:name w:val="Strong"/>
    <w:basedOn w:val="DefaultParagraphFont"/>
    <w:uiPriority w:val="22"/>
    <w:qFormat/>
    <w:rsid w:val="00CC5CE7"/>
    <w:rPr>
      <w:b/>
      <w:bCs/>
    </w:rPr>
  </w:style>
  <w:style w:type="character" w:customStyle="1" w:styleId="atpinitbutton">
    <w:name w:val="at_pinitbutton"/>
    <w:basedOn w:val="DefaultParagraphFont"/>
    <w:rsid w:val="00CC5CE7"/>
  </w:style>
</w:styles>
</file>

<file path=word/webSettings.xml><?xml version="1.0" encoding="utf-8"?>
<w:webSettings xmlns:r="http://schemas.openxmlformats.org/officeDocument/2006/relationships" xmlns:w="http://schemas.openxmlformats.org/wordprocessingml/2006/main">
  <w:divs>
    <w:div w:id="393891163">
      <w:bodyDiv w:val="1"/>
      <w:marLeft w:val="0"/>
      <w:marRight w:val="0"/>
      <w:marTop w:val="0"/>
      <w:marBottom w:val="0"/>
      <w:divBdr>
        <w:top w:val="none" w:sz="0" w:space="0" w:color="auto"/>
        <w:left w:val="none" w:sz="0" w:space="0" w:color="auto"/>
        <w:bottom w:val="none" w:sz="0" w:space="0" w:color="auto"/>
        <w:right w:val="none" w:sz="0" w:space="0" w:color="auto"/>
      </w:divBdr>
      <w:divsChild>
        <w:div w:id="1572277710">
          <w:marLeft w:val="0"/>
          <w:marRight w:val="0"/>
          <w:marTop w:val="0"/>
          <w:marBottom w:val="0"/>
          <w:divBdr>
            <w:top w:val="none" w:sz="0" w:space="0" w:color="auto"/>
            <w:left w:val="none" w:sz="0" w:space="0" w:color="auto"/>
            <w:bottom w:val="none" w:sz="0" w:space="0" w:color="auto"/>
            <w:right w:val="none" w:sz="0" w:space="0" w:color="auto"/>
          </w:divBdr>
          <w:divsChild>
            <w:div w:id="1022319158">
              <w:marLeft w:val="0"/>
              <w:marRight w:val="0"/>
              <w:marTop w:val="0"/>
              <w:marBottom w:val="0"/>
              <w:divBdr>
                <w:top w:val="none" w:sz="0" w:space="0" w:color="auto"/>
                <w:left w:val="none" w:sz="0" w:space="0" w:color="auto"/>
                <w:bottom w:val="none" w:sz="0" w:space="0" w:color="auto"/>
                <w:right w:val="none" w:sz="0" w:space="0" w:color="auto"/>
              </w:divBdr>
            </w:div>
            <w:div w:id="585920287">
              <w:marLeft w:val="0"/>
              <w:marRight w:val="0"/>
              <w:marTop w:val="0"/>
              <w:marBottom w:val="0"/>
              <w:divBdr>
                <w:top w:val="none" w:sz="0" w:space="0" w:color="auto"/>
                <w:left w:val="none" w:sz="0" w:space="0" w:color="auto"/>
                <w:bottom w:val="none" w:sz="0" w:space="0" w:color="auto"/>
                <w:right w:val="none" w:sz="0" w:space="0" w:color="auto"/>
              </w:divBdr>
              <w:divsChild>
                <w:div w:id="1637562569">
                  <w:marLeft w:val="0"/>
                  <w:marRight w:val="0"/>
                  <w:marTop w:val="0"/>
                  <w:marBottom w:val="0"/>
                  <w:divBdr>
                    <w:top w:val="none" w:sz="0" w:space="0" w:color="auto"/>
                    <w:left w:val="none" w:sz="0" w:space="0" w:color="auto"/>
                    <w:bottom w:val="none" w:sz="0" w:space="0" w:color="auto"/>
                    <w:right w:val="none" w:sz="0" w:space="0" w:color="auto"/>
                  </w:divBdr>
                </w:div>
              </w:divsChild>
            </w:div>
            <w:div w:id="2140488649">
              <w:marLeft w:val="0"/>
              <w:marRight w:val="0"/>
              <w:marTop w:val="0"/>
              <w:marBottom w:val="0"/>
              <w:divBdr>
                <w:top w:val="none" w:sz="0" w:space="0" w:color="auto"/>
                <w:left w:val="none" w:sz="0" w:space="0" w:color="auto"/>
                <w:bottom w:val="none" w:sz="0" w:space="0" w:color="auto"/>
                <w:right w:val="none" w:sz="0" w:space="0" w:color="auto"/>
              </w:divBdr>
              <w:divsChild>
                <w:div w:id="1094323588">
                  <w:marLeft w:val="0"/>
                  <w:marRight w:val="0"/>
                  <w:marTop w:val="0"/>
                  <w:marBottom w:val="0"/>
                  <w:divBdr>
                    <w:top w:val="none" w:sz="0" w:space="0" w:color="auto"/>
                    <w:left w:val="none" w:sz="0" w:space="0" w:color="auto"/>
                    <w:bottom w:val="none" w:sz="0" w:space="0" w:color="auto"/>
                    <w:right w:val="none" w:sz="0" w:space="0" w:color="auto"/>
                  </w:divBdr>
                  <w:divsChild>
                    <w:div w:id="1464690063">
                      <w:marLeft w:val="0"/>
                      <w:marRight w:val="0"/>
                      <w:marTop w:val="0"/>
                      <w:marBottom w:val="0"/>
                      <w:divBdr>
                        <w:top w:val="none" w:sz="0" w:space="0" w:color="auto"/>
                        <w:left w:val="none" w:sz="0" w:space="0" w:color="auto"/>
                        <w:bottom w:val="none" w:sz="0" w:space="0" w:color="auto"/>
                        <w:right w:val="none" w:sz="0" w:space="0" w:color="auto"/>
                      </w:divBdr>
                      <w:divsChild>
                        <w:div w:id="65811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036260">
              <w:marLeft w:val="0"/>
              <w:marRight w:val="0"/>
              <w:marTop w:val="0"/>
              <w:marBottom w:val="0"/>
              <w:divBdr>
                <w:top w:val="none" w:sz="0" w:space="0" w:color="auto"/>
                <w:left w:val="none" w:sz="0" w:space="0" w:color="auto"/>
                <w:bottom w:val="none" w:sz="0" w:space="0" w:color="auto"/>
                <w:right w:val="none" w:sz="0" w:space="0" w:color="auto"/>
              </w:divBdr>
            </w:div>
          </w:divsChild>
        </w:div>
        <w:div w:id="976646266">
          <w:marLeft w:val="0"/>
          <w:marRight w:val="0"/>
          <w:marTop w:val="0"/>
          <w:marBottom w:val="0"/>
          <w:divBdr>
            <w:top w:val="none" w:sz="0" w:space="0" w:color="auto"/>
            <w:left w:val="none" w:sz="0" w:space="0" w:color="auto"/>
            <w:bottom w:val="none" w:sz="0" w:space="0" w:color="auto"/>
            <w:right w:val="none" w:sz="0" w:space="0" w:color="auto"/>
          </w:divBdr>
          <w:divsChild>
            <w:div w:id="1606308766">
              <w:marLeft w:val="0"/>
              <w:marRight w:val="0"/>
              <w:marTop w:val="0"/>
              <w:marBottom w:val="0"/>
              <w:divBdr>
                <w:top w:val="none" w:sz="0" w:space="0" w:color="auto"/>
                <w:left w:val="none" w:sz="0" w:space="0" w:color="auto"/>
                <w:bottom w:val="none" w:sz="0" w:space="0" w:color="auto"/>
                <w:right w:val="none" w:sz="0" w:space="0" w:color="auto"/>
              </w:divBdr>
              <w:divsChild>
                <w:div w:id="697320240">
                  <w:marLeft w:val="0"/>
                  <w:marRight w:val="0"/>
                  <w:marTop w:val="0"/>
                  <w:marBottom w:val="0"/>
                  <w:divBdr>
                    <w:top w:val="none" w:sz="0" w:space="0" w:color="auto"/>
                    <w:left w:val="none" w:sz="0" w:space="0" w:color="auto"/>
                    <w:bottom w:val="none" w:sz="0" w:space="0" w:color="auto"/>
                    <w:right w:val="none" w:sz="0" w:space="0" w:color="auto"/>
                  </w:divBdr>
                  <w:divsChild>
                    <w:div w:id="1016614388">
                      <w:marLeft w:val="0"/>
                      <w:marRight w:val="0"/>
                      <w:marTop w:val="0"/>
                      <w:marBottom w:val="0"/>
                      <w:divBdr>
                        <w:top w:val="none" w:sz="0" w:space="0" w:color="auto"/>
                        <w:left w:val="none" w:sz="0" w:space="0" w:color="auto"/>
                        <w:bottom w:val="none" w:sz="0" w:space="0" w:color="auto"/>
                        <w:right w:val="none" w:sz="0" w:space="0" w:color="auto"/>
                      </w:divBdr>
                      <w:divsChild>
                        <w:div w:id="747575932">
                          <w:marLeft w:val="0"/>
                          <w:marRight w:val="0"/>
                          <w:marTop w:val="0"/>
                          <w:marBottom w:val="0"/>
                          <w:divBdr>
                            <w:top w:val="none" w:sz="0" w:space="0" w:color="auto"/>
                            <w:left w:val="none" w:sz="0" w:space="0" w:color="auto"/>
                            <w:bottom w:val="none" w:sz="0" w:space="0" w:color="auto"/>
                            <w:right w:val="none" w:sz="0" w:space="0" w:color="auto"/>
                          </w:divBdr>
                        </w:div>
                        <w:div w:id="11744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1031">
                  <w:marLeft w:val="0"/>
                  <w:marRight w:val="0"/>
                  <w:marTop w:val="0"/>
                  <w:marBottom w:val="0"/>
                  <w:divBdr>
                    <w:top w:val="none" w:sz="0" w:space="0" w:color="auto"/>
                    <w:left w:val="none" w:sz="0" w:space="0" w:color="auto"/>
                    <w:bottom w:val="none" w:sz="0" w:space="0" w:color="auto"/>
                    <w:right w:val="none" w:sz="0" w:space="0" w:color="auto"/>
                  </w:divBdr>
                  <w:divsChild>
                    <w:div w:id="1193036378">
                      <w:marLeft w:val="0"/>
                      <w:marRight w:val="0"/>
                      <w:marTop w:val="0"/>
                      <w:marBottom w:val="0"/>
                      <w:divBdr>
                        <w:top w:val="none" w:sz="0" w:space="0" w:color="auto"/>
                        <w:left w:val="none" w:sz="0" w:space="0" w:color="auto"/>
                        <w:bottom w:val="none" w:sz="0" w:space="0" w:color="auto"/>
                        <w:right w:val="none" w:sz="0" w:space="0" w:color="auto"/>
                      </w:divBdr>
                      <w:divsChild>
                        <w:div w:id="1701517064">
                          <w:marLeft w:val="0"/>
                          <w:marRight w:val="0"/>
                          <w:marTop w:val="0"/>
                          <w:marBottom w:val="0"/>
                          <w:divBdr>
                            <w:top w:val="none" w:sz="0" w:space="0" w:color="auto"/>
                            <w:left w:val="none" w:sz="0" w:space="0" w:color="auto"/>
                            <w:bottom w:val="none" w:sz="0" w:space="0" w:color="auto"/>
                            <w:right w:val="none" w:sz="0" w:space="0" w:color="auto"/>
                          </w:divBdr>
                          <w:divsChild>
                            <w:div w:id="395903246">
                              <w:marLeft w:val="0"/>
                              <w:marRight w:val="0"/>
                              <w:marTop w:val="0"/>
                              <w:marBottom w:val="0"/>
                              <w:divBdr>
                                <w:top w:val="none" w:sz="0" w:space="0" w:color="auto"/>
                                <w:left w:val="none" w:sz="0" w:space="0" w:color="auto"/>
                                <w:bottom w:val="none" w:sz="0" w:space="0" w:color="auto"/>
                                <w:right w:val="none" w:sz="0" w:space="0" w:color="auto"/>
                              </w:divBdr>
                            </w:div>
                            <w:div w:id="669061067">
                              <w:marLeft w:val="0"/>
                              <w:marRight w:val="0"/>
                              <w:marTop w:val="0"/>
                              <w:marBottom w:val="0"/>
                              <w:divBdr>
                                <w:top w:val="none" w:sz="0" w:space="0" w:color="auto"/>
                                <w:left w:val="none" w:sz="0" w:space="0" w:color="auto"/>
                                <w:bottom w:val="none" w:sz="0" w:space="0" w:color="auto"/>
                                <w:right w:val="none" w:sz="0" w:space="0" w:color="auto"/>
                              </w:divBdr>
                            </w:div>
                          </w:divsChild>
                        </w:div>
                        <w:div w:id="2104910513">
                          <w:marLeft w:val="0"/>
                          <w:marRight w:val="0"/>
                          <w:marTop w:val="0"/>
                          <w:marBottom w:val="0"/>
                          <w:divBdr>
                            <w:top w:val="none" w:sz="0" w:space="0" w:color="auto"/>
                            <w:left w:val="none" w:sz="0" w:space="0" w:color="auto"/>
                            <w:bottom w:val="none" w:sz="0" w:space="0" w:color="auto"/>
                            <w:right w:val="none" w:sz="0" w:space="0" w:color="auto"/>
                          </w:divBdr>
                          <w:divsChild>
                            <w:div w:id="1919975166">
                              <w:marLeft w:val="0"/>
                              <w:marRight w:val="0"/>
                              <w:marTop w:val="0"/>
                              <w:marBottom w:val="0"/>
                              <w:divBdr>
                                <w:top w:val="none" w:sz="0" w:space="0" w:color="auto"/>
                                <w:left w:val="none" w:sz="0" w:space="0" w:color="auto"/>
                                <w:bottom w:val="none" w:sz="0" w:space="0" w:color="auto"/>
                                <w:right w:val="none" w:sz="0" w:space="0" w:color="auto"/>
                              </w:divBdr>
                            </w:div>
                            <w:div w:id="63963725">
                              <w:marLeft w:val="0"/>
                              <w:marRight w:val="0"/>
                              <w:marTop w:val="0"/>
                              <w:marBottom w:val="0"/>
                              <w:divBdr>
                                <w:top w:val="none" w:sz="0" w:space="0" w:color="auto"/>
                                <w:left w:val="none" w:sz="0" w:space="0" w:color="auto"/>
                                <w:bottom w:val="none" w:sz="0" w:space="0" w:color="auto"/>
                                <w:right w:val="none" w:sz="0" w:space="0" w:color="auto"/>
                              </w:divBdr>
                            </w:div>
                            <w:div w:id="1321809964">
                              <w:marLeft w:val="0"/>
                              <w:marRight w:val="0"/>
                              <w:marTop w:val="0"/>
                              <w:marBottom w:val="0"/>
                              <w:divBdr>
                                <w:top w:val="none" w:sz="0" w:space="0" w:color="auto"/>
                                <w:left w:val="none" w:sz="0" w:space="0" w:color="auto"/>
                                <w:bottom w:val="none" w:sz="0" w:space="0" w:color="auto"/>
                                <w:right w:val="none" w:sz="0" w:space="0" w:color="auto"/>
                              </w:divBdr>
                            </w:div>
                          </w:divsChild>
                        </w:div>
                        <w:div w:id="311564390">
                          <w:marLeft w:val="0"/>
                          <w:marRight w:val="0"/>
                          <w:marTop w:val="0"/>
                          <w:marBottom w:val="0"/>
                          <w:divBdr>
                            <w:top w:val="none" w:sz="0" w:space="0" w:color="auto"/>
                            <w:left w:val="none" w:sz="0" w:space="0" w:color="auto"/>
                            <w:bottom w:val="none" w:sz="0" w:space="0" w:color="auto"/>
                            <w:right w:val="none" w:sz="0" w:space="0" w:color="auto"/>
                          </w:divBdr>
                          <w:divsChild>
                            <w:div w:id="1347832953">
                              <w:marLeft w:val="0"/>
                              <w:marRight w:val="0"/>
                              <w:marTop w:val="0"/>
                              <w:marBottom w:val="0"/>
                              <w:divBdr>
                                <w:top w:val="none" w:sz="0" w:space="0" w:color="auto"/>
                                <w:left w:val="none" w:sz="0" w:space="0" w:color="auto"/>
                                <w:bottom w:val="none" w:sz="0" w:space="0" w:color="auto"/>
                                <w:right w:val="none" w:sz="0" w:space="0" w:color="auto"/>
                              </w:divBdr>
                            </w:div>
                            <w:div w:id="1344284261">
                              <w:marLeft w:val="0"/>
                              <w:marRight w:val="0"/>
                              <w:marTop w:val="0"/>
                              <w:marBottom w:val="0"/>
                              <w:divBdr>
                                <w:top w:val="none" w:sz="0" w:space="0" w:color="auto"/>
                                <w:left w:val="none" w:sz="0" w:space="0" w:color="auto"/>
                                <w:bottom w:val="none" w:sz="0" w:space="0" w:color="auto"/>
                                <w:right w:val="none" w:sz="0" w:space="0" w:color="auto"/>
                              </w:divBdr>
                            </w:div>
                            <w:div w:id="280192171">
                              <w:marLeft w:val="0"/>
                              <w:marRight w:val="0"/>
                              <w:marTop w:val="0"/>
                              <w:marBottom w:val="0"/>
                              <w:divBdr>
                                <w:top w:val="none" w:sz="0" w:space="0" w:color="auto"/>
                                <w:left w:val="none" w:sz="0" w:space="0" w:color="auto"/>
                                <w:bottom w:val="none" w:sz="0" w:space="0" w:color="auto"/>
                                <w:right w:val="none" w:sz="0" w:space="0" w:color="auto"/>
                              </w:divBdr>
                            </w:div>
                          </w:divsChild>
                        </w:div>
                        <w:div w:id="1237590891">
                          <w:marLeft w:val="0"/>
                          <w:marRight w:val="0"/>
                          <w:marTop w:val="0"/>
                          <w:marBottom w:val="0"/>
                          <w:divBdr>
                            <w:top w:val="none" w:sz="0" w:space="0" w:color="auto"/>
                            <w:left w:val="none" w:sz="0" w:space="0" w:color="auto"/>
                            <w:bottom w:val="none" w:sz="0" w:space="0" w:color="auto"/>
                            <w:right w:val="none" w:sz="0" w:space="0" w:color="auto"/>
                          </w:divBdr>
                          <w:divsChild>
                            <w:div w:id="100345279">
                              <w:marLeft w:val="0"/>
                              <w:marRight w:val="0"/>
                              <w:marTop w:val="0"/>
                              <w:marBottom w:val="0"/>
                              <w:divBdr>
                                <w:top w:val="none" w:sz="0" w:space="0" w:color="auto"/>
                                <w:left w:val="none" w:sz="0" w:space="0" w:color="auto"/>
                                <w:bottom w:val="none" w:sz="0" w:space="0" w:color="auto"/>
                                <w:right w:val="none" w:sz="0" w:space="0" w:color="auto"/>
                              </w:divBdr>
                            </w:div>
                            <w:div w:id="321810909">
                              <w:marLeft w:val="0"/>
                              <w:marRight w:val="0"/>
                              <w:marTop w:val="0"/>
                              <w:marBottom w:val="0"/>
                              <w:divBdr>
                                <w:top w:val="none" w:sz="0" w:space="0" w:color="auto"/>
                                <w:left w:val="none" w:sz="0" w:space="0" w:color="auto"/>
                                <w:bottom w:val="none" w:sz="0" w:space="0" w:color="auto"/>
                                <w:right w:val="none" w:sz="0" w:space="0" w:color="auto"/>
                              </w:divBdr>
                            </w:div>
                            <w:div w:id="1369377254">
                              <w:marLeft w:val="0"/>
                              <w:marRight w:val="0"/>
                              <w:marTop w:val="0"/>
                              <w:marBottom w:val="0"/>
                              <w:divBdr>
                                <w:top w:val="none" w:sz="0" w:space="0" w:color="auto"/>
                                <w:left w:val="none" w:sz="0" w:space="0" w:color="auto"/>
                                <w:bottom w:val="none" w:sz="0" w:space="0" w:color="auto"/>
                                <w:right w:val="none" w:sz="0" w:space="0" w:color="auto"/>
                              </w:divBdr>
                            </w:div>
                          </w:divsChild>
                        </w:div>
                        <w:div w:id="1464494036">
                          <w:marLeft w:val="0"/>
                          <w:marRight w:val="0"/>
                          <w:marTop w:val="0"/>
                          <w:marBottom w:val="0"/>
                          <w:divBdr>
                            <w:top w:val="none" w:sz="0" w:space="0" w:color="auto"/>
                            <w:left w:val="none" w:sz="0" w:space="0" w:color="auto"/>
                            <w:bottom w:val="none" w:sz="0" w:space="0" w:color="auto"/>
                            <w:right w:val="none" w:sz="0" w:space="0" w:color="auto"/>
                          </w:divBdr>
                          <w:divsChild>
                            <w:div w:id="1404527896">
                              <w:marLeft w:val="0"/>
                              <w:marRight w:val="0"/>
                              <w:marTop w:val="0"/>
                              <w:marBottom w:val="0"/>
                              <w:divBdr>
                                <w:top w:val="none" w:sz="0" w:space="0" w:color="auto"/>
                                <w:left w:val="none" w:sz="0" w:space="0" w:color="auto"/>
                                <w:bottom w:val="none" w:sz="0" w:space="0" w:color="auto"/>
                                <w:right w:val="none" w:sz="0" w:space="0" w:color="auto"/>
                              </w:divBdr>
                            </w:div>
                            <w:div w:id="1686980287">
                              <w:marLeft w:val="0"/>
                              <w:marRight w:val="0"/>
                              <w:marTop w:val="0"/>
                              <w:marBottom w:val="0"/>
                              <w:divBdr>
                                <w:top w:val="none" w:sz="0" w:space="0" w:color="auto"/>
                                <w:left w:val="none" w:sz="0" w:space="0" w:color="auto"/>
                                <w:bottom w:val="none" w:sz="0" w:space="0" w:color="auto"/>
                                <w:right w:val="none" w:sz="0" w:space="0" w:color="auto"/>
                              </w:divBdr>
                            </w:div>
                            <w:div w:id="641620040">
                              <w:marLeft w:val="0"/>
                              <w:marRight w:val="0"/>
                              <w:marTop w:val="0"/>
                              <w:marBottom w:val="0"/>
                              <w:divBdr>
                                <w:top w:val="none" w:sz="0" w:space="0" w:color="auto"/>
                                <w:left w:val="none" w:sz="0" w:space="0" w:color="auto"/>
                                <w:bottom w:val="none" w:sz="0" w:space="0" w:color="auto"/>
                                <w:right w:val="none" w:sz="0" w:space="0" w:color="auto"/>
                              </w:divBdr>
                            </w:div>
                          </w:divsChild>
                        </w:div>
                        <w:div w:id="75907290">
                          <w:marLeft w:val="0"/>
                          <w:marRight w:val="0"/>
                          <w:marTop w:val="0"/>
                          <w:marBottom w:val="0"/>
                          <w:divBdr>
                            <w:top w:val="none" w:sz="0" w:space="0" w:color="auto"/>
                            <w:left w:val="none" w:sz="0" w:space="0" w:color="auto"/>
                            <w:bottom w:val="none" w:sz="0" w:space="0" w:color="auto"/>
                            <w:right w:val="none" w:sz="0" w:space="0" w:color="auto"/>
                          </w:divBdr>
                          <w:divsChild>
                            <w:div w:id="1201938814">
                              <w:marLeft w:val="0"/>
                              <w:marRight w:val="0"/>
                              <w:marTop w:val="0"/>
                              <w:marBottom w:val="0"/>
                              <w:divBdr>
                                <w:top w:val="none" w:sz="0" w:space="0" w:color="auto"/>
                                <w:left w:val="none" w:sz="0" w:space="0" w:color="auto"/>
                                <w:bottom w:val="none" w:sz="0" w:space="0" w:color="auto"/>
                                <w:right w:val="none" w:sz="0" w:space="0" w:color="auto"/>
                              </w:divBdr>
                            </w:div>
                            <w:div w:id="1974482475">
                              <w:marLeft w:val="0"/>
                              <w:marRight w:val="0"/>
                              <w:marTop w:val="0"/>
                              <w:marBottom w:val="0"/>
                              <w:divBdr>
                                <w:top w:val="none" w:sz="0" w:space="0" w:color="auto"/>
                                <w:left w:val="none" w:sz="0" w:space="0" w:color="auto"/>
                                <w:bottom w:val="none" w:sz="0" w:space="0" w:color="auto"/>
                                <w:right w:val="none" w:sz="0" w:space="0" w:color="auto"/>
                              </w:divBdr>
                            </w:div>
                            <w:div w:id="683288595">
                              <w:marLeft w:val="0"/>
                              <w:marRight w:val="0"/>
                              <w:marTop w:val="0"/>
                              <w:marBottom w:val="0"/>
                              <w:divBdr>
                                <w:top w:val="none" w:sz="0" w:space="0" w:color="auto"/>
                                <w:left w:val="none" w:sz="0" w:space="0" w:color="auto"/>
                                <w:bottom w:val="none" w:sz="0" w:space="0" w:color="auto"/>
                                <w:right w:val="none" w:sz="0" w:space="0" w:color="auto"/>
                              </w:divBdr>
                            </w:div>
                          </w:divsChild>
                        </w:div>
                        <w:div w:id="1406757925">
                          <w:marLeft w:val="0"/>
                          <w:marRight w:val="0"/>
                          <w:marTop w:val="0"/>
                          <w:marBottom w:val="0"/>
                          <w:divBdr>
                            <w:top w:val="none" w:sz="0" w:space="0" w:color="auto"/>
                            <w:left w:val="none" w:sz="0" w:space="0" w:color="auto"/>
                            <w:bottom w:val="none" w:sz="0" w:space="0" w:color="auto"/>
                            <w:right w:val="none" w:sz="0" w:space="0" w:color="auto"/>
                          </w:divBdr>
                          <w:divsChild>
                            <w:div w:id="84809774">
                              <w:marLeft w:val="0"/>
                              <w:marRight w:val="0"/>
                              <w:marTop w:val="0"/>
                              <w:marBottom w:val="0"/>
                              <w:divBdr>
                                <w:top w:val="none" w:sz="0" w:space="0" w:color="auto"/>
                                <w:left w:val="none" w:sz="0" w:space="0" w:color="auto"/>
                                <w:bottom w:val="none" w:sz="0" w:space="0" w:color="auto"/>
                                <w:right w:val="none" w:sz="0" w:space="0" w:color="auto"/>
                              </w:divBdr>
                            </w:div>
                            <w:div w:id="571702625">
                              <w:marLeft w:val="0"/>
                              <w:marRight w:val="0"/>
                              <w:marTop w:val="0"/>
                              <w:marBottom w:val="0"/>
                              <w:divBdr>
                                <w:top w:val="none" w:sz="0" w:space="0" w:color="auto"/>
                                <w:left w:val="none" w:sz="0" w:space="0" w:color="auto"/>
                                <w:bottom w:val="none" w:sz="0" w:space="0" w:color="auto"/>
                                <w:right w:val="none" w:sz="0" w:space="0" w:color="auto"/>
                              </w:divBdr>
                            </w:div>
                            <w:div w:id="354963617">
                              <w:marLeft w:val="0"/>
                              <w:marRight w:val="0"/>
                              <w:marTop w:val="0"/>
                              <w:marBottom w:val="0"/>
                              <w:divBdr>
                                <w:top w:val="none" w:sz="0" w:space="0" w:color="auto"/>
                                <w:left w:val="none" w:sz="0" w:space="0" w:color="auto"/>
                                <w:bottom w:val="none" w:sz="0" w:space="0" w:color="auto"/>
                                <w:right w:val="none" w:sz="0" w:space="0" w:color="auto"/>
                              </w:divBdr>
                            </w:div>
                          </w:divsChild>
                        </w:div>
                        <w:div w:id="197552351">
                          <w:marLeft w:val="0"/>
                          <w:marRight w:val="0"/>
                          <w:marTop w:val="0"/>
                          <w:marBottom w:val="0"/>
                          <w:divBdr>
                            <w:top w:val="none" w:sz="0" w:space="0" w:color="auto"/>
                            <w:left w:val="none" w:sz="0" w:space="0" w:color="auto"/>
                            <w:bottom w:val="none" w:sz="0" w:space="0" w:color="auto"/>
                            <w:right w:val="none" w:sz="0" w:space="0" w:color="auto"/>
                          </w:divBdr>
                          <w:divsChild>
                            <w:div w:id="2050952919">
                              <w:marLeft w:val="0"/>
                              <w:marRight w:val="0"/>
                              <w:marTop w:val="0"/>
                              <w:marBottom w:val="0"/>
                              <w:divBdr>
                                <w:top w:val="none" w:sz="0" w:space="0" w:color="auto"/>
                                <w:left w:val="none" w:sz="0" w:space="0" w:color="auto"/>
                                <w:bottom w:val="none" w:sz="0" w:space="0" w:color="auto"/>
                                <w:right w:val="none" w:sz="0" w:space="0" w:color="auto"/>
                              </w:divBdr>
                            </w:div>
                            <w:div w:id="1288505496">
                              <w:marLeft w:val="0"/>
                              <w:marRight w:val="0"/>
                              <w:marTop w:val="0"/>
                              <w:marBottom w:val="0"/>
                              <w:divBdr>
                                <w:top w:val="none" w:sz="0" w:space="0" w:color="auto"/>
                                <w:left w:val="none" w:sz="0" w:space="0" w:color="auto"/>
                                <w:bottom w:val="none" w:sz="0" w:space="0" w:color="auto"/>
                                <w:right w:val="none" w:sz="0" w:space="0" w:color="auto"/>
                              </w:divBdr>
                            </w:div>
                            <w:div w:id="914584848">
                              <w:marLeft w:val="0"/>
                              <w:marRight w:val="0"/>
                              <w:marTop w:val="0"/>
                              <w:marBottom w:val="0"/>
                              <w:divBdr>
                                <w:top w:val="none" w:sz="0" w:space="0" w:color="auto"/>
                                <w:left w:val="none" w:sz="0" w:space="0" w:color="auto"/>
                                <w:bottom w:val="none" w:sz="0" w:space="0" w:color="auto"/>
                                <w:right w:val="none" w:sz="0" w:space="0" w:color="auto"/>
                              </w:divBdr>
                            </w:div>
                          </w:divsChild>
                        </w:div>
                        <w:div w:id="327749985">
                          <w:marLeft w:val="0"/>
                          <w:marRight w:val="0"/>
                          <w:marTop w:val="0"/>
                          <w:marBottom w:val="0"/>
                          <w:divBdr>
                            <w:top w:val="none" w:sz="0" w:space="0" w:color="auto"/>
                            <w:left w:val="none" w:sz="0" w:space="0" w:color="auto"/>
                            <w:bottom w:val="none" w:sz="0" w:space="0" w:color="auto"/>
                            <w:right w:val="none" w:sz="0" w:space="0" w:color="auto"/>
                          </w:divBdr>
                          <w:divsChild>
                            <w:div w:id="1755777387">
                              <w:marLeft w:val="0"/>
                              <w:marRight w:val="0"/>
                              <w:marTop w:val="0"/>
                              <w:marBottom w:val="0"/>
                              <w:divBdr>
                                <w:top w:val="none" w:sz="0" w:space="0" w:color="auto"/>
                                <w:left w:val="none" w:sz="0" w:space="0" w:color="auto"/>
                                <w:bottom w:val="none" w:sz="0" w:space="0" w:color="auto"/>
                                <w:right w:val="none" w:sz="0" w:space="0" w:color="auto"/>
                              </w:divBdr>
                            </w:div>
                            <w:div w:id="1735540980">
                              <w:marLeft w:val="0"/>
                              <w:marRight w:val="0"/>
                              <w:marTop w:val="0"/>
                              <w:marBottom w:val="0"/>
                              <w:divBdr>
                                <w:top w:val="none" w:sz="0" w:space="0" w:color="auto"/>
                                <w:left w:val="none" w:sz="0" w:space="0" w:color="auto"/>
                                <w:bottom w:val="none" w:sz="0" w:space="0" w:color="auto"/>
                                <w:right w:val="none" w:sz="0" w:space="0" w:color="auto"/>
                              </w:divBdr>
                            </w:div>
                            <w:div w:id="1631323167">
                              <w:marLeft w:val="0"/>
                              <w:marRight w:val="0"/>
                              <w:marTop w:val="0"/>
                              <w:marBottom w:val="0"/>
                              <w:divBdr>
                                <w:top w:val="none" w:sz="0" w:space="0" w:color="auto"/>
                                <w:left w:val="none" w:sz="0" w:space="0" w:color="auto"/>
                                <w:bottom w:val="none" w:sz="0" w:space="0" w:color="auto"/>
                                <w:right w:val="none" w:sz="0" w:space="0" w:color="auto"/>
                              </w:divBdr>
                            </w:div>
                          </w:divsChild>
                        </w:div>
                        <w:div w:id="1669405044">
                          <w:marLeft w:val="0"/>
                          <w:marRight w:val="0"/>
                          <w:marTop w:val="0"/>
                          <w:marBottom w:val="0"/>
                          <w:divBdr>
                            <w:top w:val="none" w:sz="0" w:space="0" w:color="auto"/>
                            <w:left w:val="none" w:sz="0" w:space="0" w:color="auto"/>
                            <w:bottom w:val="none" w:sz="0" w:space="0" w:color="auto"/>
                            <w:right w:val="none" w:sz="0" w:space="0" w:color="auto"/>
                          </w:divBdr>
                          <w:divsChild>
                            <w:div w:id="1347363478">
                              <w:marLeft w:val="0"/>
                              <w:marRight w:val="0"/>
                              <w:marTop w:val="0"/>
                              <w:marBottom w:val="0"/>
                              <w:divBdr>
                                <w:top w:val="none" w:sz="0" w:space="0" w:color="auto"/>
                                <w:left w:val="none" w:sz="0" w:space="0" w:color="auto"/>
                                <w:bottom w:val="none" w:sz="0" w:space="0" w:color="auto"/>
                                <w:right w:val="none" w:sz="0" w:space="0" w:color="auto"/>
                              </w:divBdr>
                            </w:div>
                            <w:div w:id="1861896190">
                              <w:marLeft w:val="0"/>
                              <w:marRight w:val="0"/>
                              <w:marTop w:val="0"/>
                              <w:marBottom w:val="0"/>
                              <w:divBdr>
                                <w:top w:val="none" w:sz="0" w:space="0" w:color="auto"/>
                                <w:left w:val="none" w:sz="0" w:space="0" w:color="auto"/>
                                <w:bottom w:val="none" w:sz="0" w:space="0" w:color="auto"/>
                                <w:right w:val="none" w:sz="0" w:space="0" w:color="auto"/>
                              </w:divBdr>
                            </w:div>
                            <w:div w:id="77288253">
                              <w:marLeft w:val="0"/>
                              <w:marRight w:val="0"/>
                              <w:marTop w:val="0"/>
                              <w:marBottom w:val="0"/>
                              <w:divBdr>
                                <w:top w:val="none" w:sz="0" w:space="0" w:color="auto"/>
                                <w:left w:val="none" w:sz="0" w:space="0" w:color="auto"/>
                                <w:bottom w:val="none" w:sz="0" w:space="0" w:color="auto"/>
                                <w:right w:val="none" w:sz="0" w:space="0" w:color="auto"/>
                              </w:divBdr>
                            </w:div>
                          </w:divsChild>
                        </w:div>
                        <w:div w:id="194028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19423">
                  <w:marLeft w:val="0"/>
                  <w:marRight w:val="0"/>
                  <w:marTop w:val="0"/>
                  <w:marBottom w:val="0"/>
                  <w:divBdr>
                    <w:top w:val="none" w:sz="0" w:space="0" w:color="auto"/>
                    <w:left w:val="none" w:sz="0" w:space="0" w:color="auto"/>
                    <w:bottom w:val="none" w:sz="0" w:space="0" w:color="auto"/>
                    <w:right w:val="none" w:sz="0" w:space="0" w:color="auto"/>
                  </w:divBdr>
                  <w:divsChild>
                    <w:div w:id="1443718604">
                      <w:marLeft w:val="0"/>
                      <w:marRight w:val="0"/>
                      <w:marTop w:val="0"/>
                      <w:marBottom w:val="0"/>
                      <w:divBdr>
                        <w:top w:val="none" w:sz="0" w:space="0" w:color="auto"/>
                        <w:left w:val="none" w:sz="0" w:space="0" w:color="auto"/>
                        <w:bottom w:val="none" w:sz="0" w:space="0" w:color="auto"/>
                        <w:right w:val="none" w:sz="0" w:space="0" w:color="auto"/>
                      </w:divBdr>
                      <w:divsChild>
                        <w:div w:id="360058126">
                          <w:marLeft w:val="0"/>
                          <w:marRight w:val="0"/>
                          <w:marTop w:val="0"/>
                          <w:marBottom w:val="0"/>
                          <w:divBdr>
                            <w:top w:val="none" w:sz="0" w:space="0" w:color="auto"/>
                            <w:left w:val="none" w:sz="0" w:space="0" w:color="auto"/>
                            <w:bottom w:val="none" w:sz="0" w:space="0" w:color="auto"/>
                            <w:right w:val="none" w:sz="0" w:space="0" w:color="auto"/>
                          </w:divBdr>
                          <w:divsChild>
                            <w:div w:id="783185578">
                              <w:marLeft w:val="0"/>
                              <w:marRight w:val="0"/>
                              <w:marTop w:val="0"/>
                              <w:marBottom w:val="0"/>
                              <w:divBdr>
                                <w:top w:val="none" w:sz="0" w:space="0" w:color="auto"/>
                                <w:left w:val="none" w:sz="0" w:space="0" w:color="auto"/>
                                <w:bottom w:val="none" w:sz="0" w:space="0" w:color="auto"/>
                                <w:right w:val="none" w:sz="0" w:space="0" w:color="auto"/>
                              </w:divBdr>
                              <w:divsChild>
                                <w:div w:id="1015379079">
                                  <w:marLeft w:val="0"/>
                                  <w:marRight w:val="0"/>
                                  <w:marTop w:val="0"/>
                                  <w:marBottom w:val="0"/>
                                  <w:divBdr>
                                    <w:top w:val="none" w:sz="0" w:space="0" w:color="auto"/>
                                    <w:left w:val="none" w:sz="0" w:space="0" w:color="auto"/>
                                    <w:bottom w:val="none" w:sz="0" w:space="0" w:color="auto"/>
                                    <w:right w:val="none" w:sz="0" w:space="0" w:color="auto"/>
                                  </w:divBdr>
                                </w:div>
                                <w:div w:id="127281612">
                                  <w:marLeft w:val="0"/>
                                  <w:marRight w:val="0"/>
                                  <w:marTop w:val="0"/>
                                  <w:marBottom w:val="0"/>
                                  <w:divBdr>
                                    <w:top w:val="none" w:sz="0" w:space="0" w:color="auto"/>
                                    <w:left w:val="none" w:sz="0" w:space="0" w:color="auto"/>
                                    <w:bottom w:val="none" w:sz="0" w:space="0" w:color="auto"/>
                                    <w:right w:val="none" w:sz="0" w:space="0" w:color="auto"/>
                                  </w:divBdr>
                                </w:div>
                                <w:div w:id="133715808">
                                  <w:marLeft w:val="0"/>
                                  <w:marRight w:val="0"/>
                                  <w:marTop w:val="0"/>
                                  <w:marBottom w:val="0"/>
                                  <w:divBdr>
                                    <w:top w:val="none" w:sz="0" w:space="0" w:color="auto"/>
                                    <w:left w:val="none" w:sz="0" w:space="0" w:color="auto"/>
                                    <w:bottom w:val="none" w:sz="0" w:space="0" w:color="auto"/>
                                    <w:right w:val="none" w:sz="0" w:space="0" w:color="auto"/>
                                  </w:divBdr>
                                </w:div>
                                <w:div w:id="1656959228">
                                  <w:marLeft w:val="0"/>
                                  <w:marRight w:val="0"/>
                                  <w:marTop w:val="0"/>
                                  <w:marBottom w:val="0"/>
                                  <w:divBdr>
                                    <w:top w:val="none" w:sz="0" w:space="0" w:color="auto"/>
                                    <w:left w:val="none" w:sz="0" w:space="0" w:color="auto"/>
                                    <w:bottom w:val="none" w:sz="0" w:space="0" w:color="auto"/>
                                    <w:right w:val="none" w:sz="0" w:space="0" w:color="auto"/>
                                  </w:divBdr>
                                </w:div>
                                <w:div w:id="517895317">
                                  <w:marLeft w:val="0"/>
                                  <w:marRight w:val="0"/>
                                  <w:marTop w:val="0"/>
                                  <w:marBottom w:val="0"/>
                                  <w:divBdr>
                                    <w:top w:val="none" w:sz="0" w:space="0" w:color="auto"/>
                                    <w:left w:val="none" w:sz="0" w:space="0" w:color="auto"/>
                                    <w:bottom w:val="none" w:sz="0" w:space="0" w:color="auto"/>
                                    <w:right w:val="none" w:sz="0" w:space="0" w:color="auto"/>
                                  </w:divBdr>
                                  <w:divsChild>
                                    <w:div w:id="101025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43329">
      <w:bodyDiv w:val="1"/>
      <w:marLeft w:val="0"/>
      <w:marRight w:val="0"/>
      <w:marTop w:val="0"/>
      <w:marBottom w:val="0"/>
      <w:divBdr>
        <w:top w:val="none" w:sz="0" w:space="0" w:color="auto"/>
        <w:left w:val="none" w:sz="0" w:space="0" w:color="auto"/>
        <w:bottom w:val="none" w:sz="0" w:space="0" w:color="auto"/>
        <w:right w:val="none" w:sz="0" w:space="0" w:color="auto"/>
      </w:divBdr>
      <w:divsChild>
        <w:div w:id="1955211570">
          <w:marLeft w:val="0"/>
          <w:marRight w:val="0"/>
          <w:marTop w:val="0"/>
          <w:marBottom w:val="0"/>
          <w:divBdr>
            <w:top w:val="none" w:sz="0" w:space="0" w:color="auto"/>
            <w:left w:val="none" w:sz="0" w:space="0" w:color="auto"/>
            <w:bottom w:val="none" w:sz="0" w:space="0" w:color="auto"/>
            <w:right w:val="none" w:sz="0" w:space="0" w:color="auto"/>
          </w:divBdr>
          <w:divsChild>
            <w:div w:id="153881085">
              <w:marLeft w:val="0"/>
              <w:marRight w:val="0"/>
              <w:marTop w:val="0"/>
              <w:marBottom w:val="0"/>
              <w:divBdr>
                <w:top w:val="none" w:sz="0" w:space="0" w:color="auto"/>
                <w:left w:val="none" w:sz="0" w:space="0" w:color="auto"/>
                <w:bottom w:val="none" w:sz="0" w:space="0" w:color="auto"/>
                <w:right w:val="none" w:sz="0" w:space="0" w:color="auto"/>
              </w:divBdr>
            </w:div>
            <w:div w:id="55512976">
              <w:marLeft w:val="0"/>
              <w:marRight w:val="0"/>
              <w:marTop w:val="0"/>
              <w:marBottom w:val="0"/>
              <w:divBdr>
                <w:top w:val="none" w:sz="0" w:space="0" w:color="auto"/>
                <w:left w:val="none" w:sz="0" w:space="0" w:color="auto"/>
                <w:bottom w:val="none" w:sz="0" w:space="0" w:color="auto"/>
                <w:right w:val="none" w:sz="0" w:space="0" w:color="auto"/>
              </w:divBdr>
              <w:divsChild>
                <w:div w:id="711348383">
                  <w:marLeft w:val="0"/>
                  <w:marRight w:val="0"/>
                  <w:marTop w:val="0"/>
                  <w:marBottom w:val="0"/>
                  <w:divBdr>
                    <w:top w:val="none" w:sz="0" w:space="0" w:color="auto"/>
                    <w:left w:val="none" w:sz="0" w:space="0" w:color="auto"/>
                    <w:bottom w:val="none" w:sz="0" w:space="0" w:color="auto"/>
                    <w:right w:val="none" w:sz="0" w:space="0" w:color="auto"/>
                  </w:divBdr>
                </w:div>
              </w:divsChild>
            </w:div>
            <w:div w:id="776412388">
              <w:marLeft w:val="0"/>
              <w:marRight w:val="0"/>
              <w:marTop w:val="0"/>
              <w:marBottom w:val="0"/>
              <w:divBdr>
                <w:top w:val="none" w:sz="0" w:space="0" w:color="auto"/>
                <w:left w:val="none" w:sz="0" w:space="0" w:color="auto"/>
                <w:bottom w:val="none" w:sz="0" w:space="0" w:color="auto"/>
                <w:right w:val="none" w:sz="0" w:space="0" w:color="auto"/>
              </w:divBdr>
              <w:divsChild>
                <w:div w:id="1362239194">
                  <w:marLeft w:val="0"/>
                  <w:marRight w:val="0"/>
                  <w:marTop w:val="0"/>
                  <w:marBottom w:val="0"/>
                  <w:divBdr>
                    <w:top w:val="none" w:sz="0" w:space="0" w:color="auto"/>
                    <w:left w:val="none" w:sz="0" w:space="0" w:color="auto"/>
                    <w:bottom w:val="none" w:sz="0" w:space="0" w:color="auto"/>
                    <w:right w:val="none" w:sz="0" w:space="0" w:color="auto"/>
                  </w:divBdr>
                  <w:divsChild>
                    <w:div w:id="1976450081">
                      <w:marLeft w:val="0"/>
                      <w:marRight w:val="0"/>
                      <w:marTop w:val="0"/>
                      <w:marBottom w:val="0"/>
                      <w:divBdr>
                        <w:top w:val="none" w:sz="0" w:space="0" w:color="auto"/>
                        <w:left w:val="none" w:sz="0" w:space="0" w:color="auto"/>
                        <w:bottom w:val="none" w:sz="0" w:space="0" w:color="auto"/>
                        <w:right w:val="none" w:sz="0" w:space="0" w:color="auto"/>
                      </w:divBdr>
                      <w:divsChild>
                        <w:div w:id="45471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222725">
              <w:marLeft w:val="0"/>
              <w:marRight w:val="0"/>
              <w:marTop w:val="0"/>
              <w:marBottom w:val="0"/>
              <w:divBdr>
                <w:top w:val="none" w:sz="0" w:space="0" w:color="auto"/>
                <w:left w:val="none" w:sz="0" w:space="0" w:color="auto"/>
                <w:bottom w:val="none" w:sz="0" w:space="0" w:color="auto"/>
                <w:right w:val="none" w:sz="0" w:space="0" w:color="auto"/>
              </w:divBdr>
            </w:div>
          </w:divsChild>
        </w:div>
        <w:div w:id="517700464">
          <w:marLeft w:val="0"/>
          <w:marRight w:val="0"/>
          <w:marTop w:val="0"/>
          <w:marBottom w:val="0"/>
          <w:divBdr>
            <w:top w:val="none" w:sz="0" w:space="0" w:color="auto"/>
            <w:left w:val="none" w:sz="0" w:space="0" w:color="auto"/>
            <w:bottom w:val="none" w:sz="0" w:space="0" w:color="auto"/>
            <w:right w:val="none" w:sz="0" w:space="0" w:color="auto"/>
          </w:divBdr>
          <w:divsChild>
            <w:div w:id="1427771709">
              <w:marLeft w:val="0"/>
              <w:marRight w:val="0"/>
              <w:marTop w:val="0"/>
              <w:marBottom w:val="0"/>
              <w:divBdr>
                <w:top w:val="none" w:sz="0" w:space="0" w:color="auto"/>
                <w:left w:val="none" w:sz="0" w:space="0" w:color="auto"/>
                <w:bottom w:val="none" w:sz="0" w:space="0" w:color="auto"/>
                <w:right w:val="none" w:sz="0" w:space="0" w:color="auto"/>
              </w:divBdr>
              <w:divsChild>
                <w:div w:id="643899486">
                  <w:marLeft w:val="0"/>
                  <w:marRight w:val="0"/>
                  <w:marTop w:val="0"/>
                  <w:marBottom w:val="0"/>
                  <w:divBdr>
                    <w:top w:val="none" w:sz="0" w:space="0" w:color="auto"/>
                    <w:left w:val="none" w:sz="0" w:space="0" w:color="auto"/>
                    <w:bottom w:val="none" w:sz="0" w:space="0" w:color="auto"/>
                    <w:right w:val="none" w:sz="0" w:space="0" w:color="auto"/>
                  </w:divBdr>
                  <w:divsChild>
                    <w:div w:id="200168972">
                      <w:marLeft w:val="0"/>
                      <w:marRight w:val="0"/>
                      <w:marTop w:val="0"/>
                      <w:marBottom w:val="0"/>
                      <w:divBdr>
                        <w:top w:val="none" w:sz="0" w:space="0" w:color="auto"/>
                        <w:left w:val="none" w:sz="0" w:space="0" w:color="auto"/>
                        <w:bottom w:val="none" w:sz="0" w:space="0" w:color="auto"/>
                        <w:right w:val="none" w:sz="0" w:space="0" w:color="auto"/>
                      </w:divBdr>
                      <w:divsChild>
                        <w:div w:id="176425114">
                          <w:marLeft w:val="0"/>
                          <w:marRight w:val="0"/>
                          <w:marTop w:val="0"/>
                          <w:marBottom w:val="0"/>
                          <w:divBdr>
                            <w:top w:val="none" w:sz="0" w:space="0" w:color="auto"/>
                            <w:left w:val="none" w:sz="0" w:space="0" w:color="auto"/>
                            <w:bottom w:val="none" w:sz="0" w:space="0" w:color="auto"/>
                            <w:right w:val="none" w:sz="0" w:space="0" w:color="auto"/>
                          </w:divBdr>
                        </w:div>
                        <w:div w:id="18567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8850">
                  <w:marLeft w:val="0"/>
                  <w:marRight w:val="0"/>
                  <w:marTop w:val="0"/>
                  <w:marBottom w:val="0"/>
                  <w:divBdr>
                    <w:top w:val="none" w:sz="0" w:space="0" w:color="auto"/>
                    <w:left w:val="none" w:sz="0" w:space="0" w:color="auto"/>
                    <w:bottom w:val="none" w:sz="0" w:space="0" w:color="auto"/>
                    <w:right w:val="none" w:sz="0" w:space="0" w:color="auto"/>
                  </w:divBdr>
                  <w:divsChild>
                    <w:div w:id="1983777572">
                      <w:marLeft w:val="0"/>
                      <w:marRight w:val="0"/>
                      <w:marTop w:val="0"/>
                      <w:marBottom w:val="0"/>
                      <w:divBdr>
                        <w:top w:val="none" w:sz="0" w:space="0" w:color="auto"/>
                        <w:left w:val="none" w:sz="0" w:space="0" w:color="auto"/>
                        <w:bottom w:val="none" w:sz="0" w:space="0" w:color="auto"/>
                        <w:right w:val="none" w:sz="0" w:space="0" w:color="auto"/>
                      </w:divBdr>
                      <w:divsChild>
                        <w:div w:id="393358891">
                          <w:marLeft w:val="0"/>
                          <w:marRight w:val="0"/>
                          <w:marTop w:val="0"/>
                          <w:marBottom w:val="0"/>
                          <w:divBdr>
                            <w:top w:val="none" w:sz="0" w:space="0" w:color="auto"/>
                            <w:left w:val="none" w:sz="0" w:space="0" w:color="auto"/>
                            <w:bottom w:val="none" w:sz="0" w:space="0" w:color="auto"/>
                            <w:right w:val="none" w:sz="0" w:space="0" w:color="auto"/>
                          </w:divBdr>
                          <w:divsChild>
                            <w:div w:id="1518612717">
                              <w:marLeft w:val="0"/>
                              <w:marRight w:val="0"/>
                              <w:marTop w:val="0"/>
                              <w:marBottom w:val="0"/>
                              <w:divBdr>
                                <w:top w:val="none" w:sz="0" w:space="0" w:color="auto"/>
                                <w:left w:val="none" w:sz="0" w:space="0" w:color="auto"/>
                                <w:bottom w:val="none" w:sz="0" w:space="0" w:color="auto"/>
                                <w:right w:val="none" w:sz="0" w:space="0" w:color="auto"/>
                              </w:divBdr>
                            </w:div>
                            <w:div w:id="484396324">
                              <w:marLeft w:val="0"/>
                              <w:marRight w:val="0"/>
                              <w:marTop w:val="0"/>
                              <w:marBottom w:val="0"/>
                              <w:divBdr>
                                <w:top w:val="none" w:sz="0" w:space="0" w:color="auto"/>
                                <w:left w:val="none" w:sz="0" w:space="0" w:color="auto"/>
                                <w:bottom w:val="none" w:sz="0" w:space="0" w:color="auto"/>
                                <w:right w:val="none" w:sz="0" w:space="0" w:color="auto"/>
                              </w:divBdr>
                            </w:div>
                            <w:div w:id="163596837">
                              <w:marLeft w:val="0"/>
                              <w:marRight w:val="0"/>
                              <w:marTop w:val="0"/>
                              <w:marBottom w:val="0"/>
                              <w:divBdr>
                                <w:top w:val="none" w:sz="0" w:space="0" w:color="auto"/>
                                <w:left w:val="none" w:sz="0" w:space="0" w:color="auto"/>
                                <w:bottom w:val="none" w:sz="0" w:space="0" w:color="auto"/>
                                <w:right w:val="none" w:sz="0" w:space="0" w:color="auto"/>
                              </w:divBdr>
                            </w:div>
                          </w:divsChild>
                        </w:div>
                        <w:div w:id="188078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8250">
                  <w:marLeft w:val="0"/>
                  <w:marRight w:val="0"/>
                  <w:marTop w:val="0"/>
                  <w:marBottom w:val="0"/>
                  <w:divBdr>
                    <w:top w:val="none" w:sz="0" w:space="0" w:color="auto"/>
                    <w:left w:val="none" w:sz="0" w:space="0" w:color="auto"/>
                    <w:bottom w:val="none" w:sz="0" w:space="0" w:color="auto"/>
                    <w:right w:val="none" w:sz="0" w:space="0" w:color="auto"/>
                  </w:divBdr>
                  <w:divsChild>
                    <w:div w:id="2125153570">
                      <w:marLeft w:val="0"/>
                      <w:marRight w:val="0"/>
                      <w:marTop w:val="0"/>
                      <w:marBottom w:val="0"/>
                      <w:divBdr>
                        <w:top w:val="none" w:sz="0" w:space="0" w:color="auto"/>
                        <w:left w:val="none" w:sz="0" w:space="0" w:color="auto"/>
                        <w:bottom w:val="none" w:sz="0" w:space="0" w:color="auto"/>
                        <w:right w:val="none" w:sz="0" w:space="0" w:color="auto"/>
                      </w:divBdr>
                      <w:divsChild>
                        <w:div w:id="1912693617">
                          <w:marLeft w:val="0"/>
                          <w:marRight w:val="0"/>
                          <w:marTop w:val="0"/>
                          <w:marBottom w:val="0"/>
                          <w:divBdr>
                            <w:top w:val="none" w:sz="0" w:space="0" w:color="auto"/>
                            <w:left w:val="none" w:sz="0" w:space="0" w:color="auto"/>
                            <w:bottom w:val="none" w:sz="0" w:space="0" w:color="auto"/>
                            <w:right w:val="none" w:sz="0" w:space="0" w:color="auto"/>
                          </w:divBdr>
                          <w:divsChild>
                            <w:div w:id="628121700">
                              <w:marLeft w:val="0"/>
                              <w:marRight w:val="0"/>
                              <w:marTop w:val="0"/>
                              <w:marBottom w:val="0"/>
                              <w:divBdr>
                                <w:top w:val="none" w:sz="0" w:space="0" w:color="auto"/>
                                <w:left w:val="none" w:sz="0" w:space="0" w:color="auto"/>
                                <w:bottom w:val="none" w:sz="0" w:space="0" w:color="auto"/>
                                <w:right w:val="none" w:sz="0" w:space="0" w:color="auto"/>
                              </w:divBdr>
                              <w:divsChild>
                                <w:div w:id="1135682404">
                                  <w:marLeft w:val="0"/>
                                  <w:marRight w:val="0"/>
                                  <w:marTop w:val="0"/>
                                  <w:marBottom w:val="0"/>
                                  <w:divBdr>
                                    <w:top w:val="none" w:sz="0" w:space="0" w:color="auto"/>
                                    <w:left w:val="none" w:sz="0" w:space="0" w:color="auto"/>
                                    <w:bottom w:val="none" w:sz="0" w:space="0" w:color="auto"/>
                                    <w:right w:val="none" w:sz="0" w:space="0" w:color="auto"/>
                                  </w:divBdr>
                                </w:div>
                                <w:div w:id="1064984318">
                                  <w:marLeft w:val="0"/>
                                  <w:marRight w:val="0"/>
                                  <w:marTop w:val="0"/>
                                  <w:marBottom w:val="0"/>
                                  <w:divBdr>
                                    <w:top w:val="none" w:sz="0" w:space="0" w:color="auto"/>
                                    <w:left w:val="none" w:sz="0" w:space="0" w:color="auto"/>
                                    <w:bottom w:val="none" w:sz="0" w:space="0" w:color="auto"/>
                                    <w:right w:val="none" w:sz="0" w:space="0" w:color="auto"/>
                                  </w:divBdr>
                                </w:div>
                                <w:div w:id="1800149973">
                                  <w:marLeft w:val="0"/>
                                  <w:marRight w:val="0"/>
                                  <w:marTop w:val="0"/>
                                  <w:marBottom w:val="0"/>
                                  <w:divBdr>
                                    <w:top w:val="none" w:sz="0" w:space="0" w:color="auto"/>
                                    <w:left w:val="none" w:sz="0" w:space="0" w:color="auto"/>
                                    <w:bottom w:val="none" w:sz="0" w:space="0" w:color="auto"/>
                                    <w:right w:val="none" w:sz="0" w:space="0" w:color="auto"/>
                                  </w:divBdr>
                                </w:div>
                                <w:div w:id="765350324">
                                  <w:marLeft w:val="0"/>
                                  <w:marRight w:val="0"/>
                                  <w:marTop w:val="0"/>
                                  <w:marBottom w:val="0"/>
                                  <w:divBdr>
                                    <w:top w:val="none" w:sz="0" w:space="0" w:color="auto"/>
                                    <w:left w:val="none" w:sz="0" w:space="0" w:color="auto"/>
                                    <w:bottom w:val="none" w:sz="0" w:space="0" w:color="auto"/>
                                    <w:right w:val="none" w:sz="0" w:space="0" w:color="auto"/>
                                  </w:divBdr>
                                </w:div>
                                <w:div w:id="540480938">
                                  <w:marLeft w:val="0"/>
                                  <w:marRight w:val="0"/>
                                  <w:marTop w:val="0"/>
                                  <w:marBottom w:val="0"/>
                                  <w:divBdr>
                                    <w:top w:val="none" w:sz="0" w:space="0" w:color="auto"/>
                                    <w:left w:val="none" w:sz="0" w:space="0" w:color="auto"/>
                                    <w:bottom w:val="none" w:sz="0" w:space="0" w:color="auto"/>
                                    <w:right w:val="none" w:sz="0" w:space="0" w:color="auto"/>
                                  </w:divBdr>
                                  <w:divsChild>
                                    <w:div w:id="36675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19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26272">
      <w:bodyDiv w:val="1"/>
      <w:marLeft w:val="0"/>
      <w:marRight w:val="0"/>
      <w:marTop w:val="0"/>
      <w:marBottom w:val="0"/>
      <w:divBdr>
        <w:top w:val="none" w:sz="0" w:space="0" w:color="auto"/>
        <w:left w:val="none" w:sz="0" w:space="0" w:color="auto"/>
        <w:bottom w:val="none" w:sz="0" w:space="0" w:color="auto"/>
        <w:right w:val="none" w:sz="0" w:space="0" w:color="auto"/>
      </w:divBdr>
      <w:divsChild>
        <w:div w:id="699598150">
          <w:marLeft w:val="0"/>
          <w:marRight w:val="0"/>
          <w:marTop w:val="0"/>
          <w:marBottom w:val="0"/>
          <w:divBdr>
            <w:top w:val="none" w:sz="0" w:space="0" w:color="auto"/>
            <w:left w:val="none" w:sz="0" w:space="0" w:color="auto"/>
            <w:bottom w:val="none" w:sz="0" w:space="0" w:color="auto"/>
            <w:right w:val="none" w:sz="0" w:space="0" w:color="auto"/>
          </w:divBdr>
          <w:divsChild>
            <w:div w:id="475413948">
              <w:marLeft w:val="0"/>
              <w:marRight w:val="0"/>
              <w:marTop w:val="0"/>
              <w:marBottom w:val="0"/>
              <w:divBdr>
                <w:top w:val="none" w:sz="0" w:space="0" w:color="auto"/>
                <w:left w:val="none" w:sz="0" w:space="0" w:color="auto"/>
                <w:bottom w:val="none" w:sz="0" w:space="0" w:color="auto"/>
                <w:right w:val="none" w:sz="0" w:space="0" w:color="auto"/>
              </w:divBdr>
            </w:div>
            <w:div w:id="1660235004">
              <w:marLeft w:val="0"/>
              <w:marRight w:val="0"/>
              <w:marTop w:val="0"/>
              <w:marBottom w:val="0"/>
              <w:divBdr>
                <w:top w:val="none" w:sz="0" w:space="0" w:color="auto"/>
                <w:left w:val="none" w:sz="0" w:space="0" w:color="auto"/>
                <w:bottom w:val="none" w:sz="0" w:space="0" w:color="auto"/>
                <w:right w:val="none" w:sz="0" w:space="0" w:color="auto"/>
              </w:divBdr>
              <w:divsChild>
                <w:div w:id="1661762915">
                  <w:marLeft w:val="0"/>
                  <w:marRight w:val="0"/>
                  <w:marTop w:val="0"/>
                  <w:marBottom w:val="0"/>
                  <w:divBdr>
                    <w:top w:val="none" w:sz="0" w:space="0" w:color="auto"/>
                    <w:left w:val="none" w:sz="0" w:space="0" w:color="auto"/>
                    <w:bottom w:val="none" w:sz="0" w:space="0" w:color="auto"/>
                    <w:right w:val="none" w:sz="0" w:space="0" w:color="auto"/>
                  </w:divBdr>
                </w:div>
              </w:divsChild>
            </w:div>
            <w:div w:id="1932004932">
              <w:marLeft w:val="0"/>
              <w:marRight w:val="0"/>
              <w:marTop w:val="0"/>
              <w:marBottom w:val="0"/>
              <w:divBdr>
                <w:top w:val="none" w:sz="0" w:space="0" w:color="auto"/>
                <w:left w:val="none" w:sz="0" w:space="0" w:color="auto"/>
                <w:bottom w:val="none" w:sz="0" w:space="0" w:color="auto"/>
                <w:right w:val="none" w:sz="0" w:space="0" w:color="auto"/>
              </w:divBdr>
              <w:divsChild>
                <w:div w:id="651954920">
                  <w:marLeft w:val="0"/>
                  <w:marRight w:val="0"/>
                  <w:marTop w:val="0"/>
                  <w:marBottom w:val="0"/>
                  <w:divBdr>
                    <w:top w:val="none" w:sz="0" w:space="0" w:color="auto"/>
                    <w:left w:val="none" w:sz="0" w:space="0" w:color="auto"/>
                    <w:bottom w:val="none" w:sz="0" w:space="0" w:color="auto"/>
                    <w:right w:val="none" w:sz="0" w:space="0" w:color="auto"/>
                  </w:divBdr>
                  <w:divsChild>
                    <w:div w:id="1330674100">
                      <w:marLeft w:val="0"/>
                      <w:marRight w:val="0"/>
                      <w:marTop w:val="0"/>
                      <w:marBottom w:val="0"/>
                      <w:divBdr>
                        <w:top w:val="none" w:sz="0" w:space="0" w:color="auto"/>
                        <w:left w:val="none" w:sz="0" w:space="0" w:color="auto"/>
                        <w:bottom w:val="none" w:sz="0" w:space="0" w:color="auto"/>
                        <w:right w:val="none" w:sz="0" w:space="0" w:color="auto"/>
                      </w:divBdr>
                      <w:divsChild>
                        <w:div w:id="128739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655504">
              <w:marLeft w:val="0"/>
              <w:marRight w:val="0"/>
              <w:marTop w:val="0"/>
              <w:marBottom w:val="0"/>
              <w:divBdr>
                <w:top w:val="none" w:sz="0" w:space="0" w:color="auto"/>
                <w:left w:val="none" w:sz="0" w:space="0" w:color="auto"/>
                <w:bottom w:val="none" w:sz="0" w:space="0" w:color="auto"/>
                <w:right w:val="none" w:sz="0" w:space="0" w:color="auto"/>
              </w:divBdr>
            </w:div>
          </w:divsChild>
        </w:div>
        <w:div w:id="299120642">
          <w:marLeft w:val="0"/>
          <w:marRight w:val="0"/>
          <w:marTop w:val="0"/>
          <w:marBottom w:val="0"/>
          <w:divBdr>
            <w:top w:val="none" w:sz="0" w:space="0" w:color="auto"/>
            <w:left w:val="none" w:sz="0" w:space="0" w:color="auto"/>
            <w:bottom w:val="none" w:sz="0" w:space="0" w:color="auto"/>
            <w:right w:val="none" w:sz="0" w:space="0" w:color="auto"/>
          </w:divBdr>
          <w:divsChild>
            <w:div w:id="547035824">
              <w:marLeft w:val="0"/>
              <w:marRight w:val="0"/>
              <w:marTop w:val="0"/>
              <w:marBottom w:val="0"/>
              <w:divBdr>
                <w:top w:val="none" w:sz="0" w:space="0" w:color="auto"/>
                <w:left w:val="none" w:sz="0" w:space="0" w:color="auto"/>
                <w:bottom w:val="none" w:sz="0" w:space="0" w:color="auto"/>
                <w:right w:val="none" w:sz="0" w:space="0" w:color="auto"/>
              </w:divBdr>
              <w:divsChild>
                <w:div w:id="1057699829">
                  <w:marLeft w:val="0"/>
                  <w:marRight w:val="0"/>
                  <w:marTop w:val="0"/>
                  <w:marBottom w:val="0"/>
                  <w:divBdr>
                    <w:top w:val="none" w:sz="0" w:space="0" w:color="auto"/>
                    <w:left w:val="none" w:sz="0" w:space="0" w:color="auto"/>
                    <w:bottom w:val="none" w:sz="0" w:space="0" w:color="auto"/>
                    <w:right w:val="none" w:sz="0" w:space="0" w:color="auto"/>
                  </w:divBdr>
                  <w:divsChild>
                    <w:div w:id="421146295">
                      <w:marLeft w:val="0"/>
                      <w:marRight w:val="0"/>
                      <w:marTop w:val="0"/>
                      <w:marBottom w:val="0"/>
                      <w:divBdr>
                        <w:top w:val="none" w:sz="0" w:space="0" w:color="auto"/>
                        <w:left w:val="none" w:sz="0" w:space="0" w:color="auto"/>
                        <w:bottom w:val="none" w:sz="0" w:space="0" w:color="auto"/>
                        <w:right w:val="none" w:sz="0" w:space="0" w:color="auto"/>
                      </w:divBdr>
                      <w:divsChild>
                        <w:div w:id="1326011127">
                          <w:marLeft w:val="0"/>
                          <w:marRight w:val="0"/>
                          <w:marTop w:val="0"/>
                          <w:marBottom w:val="0"/>
                          <w:divBdr>
                            <w:top w:val="none" w:sz="0" w:space="0" w:color="auto"/>
                            <w:left w:val="none" w:sz="0" w:space="0" w:color="auto"/>
                            <w:bottom w:val="none" w:sz="0" w:space="0" w:color="auto"/>
                            <w:right w:val="none" w:sz="0" w:space="0" w:color="auto"/>
                          </w:divBdr>
                        </w:div>
                        <w:div w:id="16488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7317">
                  <w:marLeft w:val="0"/>
                  <w:marRight w:val="0"/>
                  <w:marTop w:val="0"/>
                  <w:marBottom w:val="0"/>
                  <w:divBdr>
                    <w:top w:val="none" w:sz="0" w:space="0" w:color="auto"/>
                    <w:left w:val="none" w:sz="0" w:space="0" w:color="auto"/>
                    <w:bottom w:val="none" w:sz="0" w:space="0" w:color="auto"/>
                    <w:right w:val="none" w:sz="0" w:space="0" w:color="auto"/>
                  </w:divBdr>
                  <w:divsChild>
                    <w:div w:id="1776709262">
                      <w:marLeft w:val="0"/>
                      <w:marRight w:val="0"/>
                      <w:marTop w:val="0"/>
                      <w:marBottom w:val="0"/>
                      <w:divBdr>
                        <w:top w:val="none" w:sz="0" w:space="0" w:color="auto"/>
                        <w:left w:val="none" w:sz="0" w:space="0" w:color="auto"/>
                        <w:bottom w:val="none" w:sz="0" w:space="0" w:color="auto"/>
                        <w:right w:val="none" w:sz="0" w:space="0" w:color="auto"/>
                      </w:divBdr>
                      <w:divsChild>
                        <w:div w:id="1773745156">
                          <w:marLeft w:val="0"/>
                          <w:marRight w:val="0"/>
                          <w:marTop w:val="0"/>
                          <w:marBottom w:val="0"/>
                          <w:divBdr>
                            <w:top w:val="none" w:sz="0" w:space="0" w:color="auto"/>
                            <w:left w:val="none" w:sz="0" w:space="0" w:color="auto"/>
                            <w:bottom w:val="none" w:sz="0" w:space="0" w:color="auto"/>
                            <w:right w:val="none" w:sz="0" w:space="0" w:color="auto"/>
                          </w:divBdr>
                          <w:divsChild>
                            <w:div w:id="1538469675">
                              <w:marLeft w:val="0"/>
                              <w:marRight w:val="0"/>
                              <w:marTop w:val="0"/>
                              <w:marBottom w:val="0"/>
                              <w:divBdr>
                                <w:top w:val="none" w:sz="0" w:space="0" w:color="auto"/>
                                <w:left w:val="none" w:sz="0" w:space="0" w:color="auto"/>
                                <w:bottom w:val="none" w:sz="0" w:space="0" w:color="auto"/>
                                <w:right w:val="none" w:sz="0" w:space="0" w:color="auto"/>
                              </w:divBdr>
                            </w:div>
                            <w:div w:id="517084339">
                              <w:marLeft w:val="0"/>
                              <w:marRight w:val="0"/>
                              <w:marTop w:val="0"/>
                              <w:marBottom w:val="0"/>
                              <w:divBdr>
                                <w:top w:val="none" w:sz="0" w:space="0" w:color="auto"/>
                                <w:left w:val="none" w:sz="0" w:space="0" w:color="auto"/>
                                <w:bottom w:val="none" w:sz="0" w:space="0" w:color="auto"/>
                                <w:right w:val="none" w:sz="0" w:space="0" w:color="auto"/>
                              </w:divBdr>
                            </w:div>
                            <w:div w:id="876890146">
                              <w:marLeft w:val="0"/>
                              <w:marRight w:val="0"/>
                              <w:marTop w:val="0"/>
                              <w:marBottom w:val="0"/>
                              <w:divBdr>
                                <w:top w:val="none" w:sz="0" w:space="0" w:color="auto"/>
                                <w:left w:val="none" w:sz="0" w:space="0" w:color="auto"/>
                                <w:bottom w:val="none" w:sz="0" w:space="0" w:color="auto"/>
                                <w:right w:val="none" w:sz="0" w:space="0" w:color="auto"/>
                              </w:divBdr>
                            </w:div>
                          </w:divsChild>
                        </w:div>
                        <w:div w:id="600261163">
                          <w:marLeft w:val="0"/>
                          <w:marRight w:val="0"/>
                          <w:marTop w:val="0"/>
                          <w:marBottom w:val="0"/>
                          <w:divBdr>
                            <w:top w:val="none" w:sz="0" w:space="0" w:color="auto"/>
                            <w:left w:val="none" w:sz="0" w:space="0" w:color="auto"/>
                            <w:bottom w:val="none" w:sz="0" w:space="0" w:color="auto"/>
                            <w:right w:val="none" w:sz="0" w:space="0" w:color="auto"/>
                          </w:divBdr>
                          <w:divsChild>
                            <w:div w:id="1163079969">
                              <w:marLeft w:val="0"/>
                              <w:marRight w:val="0"/>
                              <w:marTop w:val="0"/>
                              <w:marBottom w:val="0"/>
                              <w:divBdr>
                                <w:top w:val="none" w:sz="0" w:space="0" w:color="auto"/>
                                <w:left w:val="none" w:sz="0" w:space="0" w:color="auto"/>
                                <w:bottom w:val="none" w:sz="0" w:space="0" w:color="auto"/>
                                <w:right w:val="none" w:sz="0" w:space="0" w:color="auto"/>
                              </w:divBdr>
                            </w:div>
                            <w:div w:id="1741246153">
                              <w:marLeft w:val="0"/>
                              <w:marRight w:val="0"/>
                              <w:marTop w:val="0"/>
                              <w:marBottom w:val="0"/>
                              <w:divBdr>
                                <w:top w:val="none" w:sz="0" w:space="0" w:color="auto"/>
                                <w:left w:val="none" w:sz="0" w:space="0" w:color="auto"/>
                                <w:bottom w:val="none" w:sz="0" w:space="0" w:color="auto"/>
                                <w:right w:val="none" w:sz="0" w:space="0" w:color="auto"/>
                              </w:divBdr>
                            </w:div>
                            <w:div w:id="162480087">
                              <w:marLeft w:val="0"/>
                              <w:marRight w:val="0"/>
                              <w:marTop w:val="0"/>
                              <w:marBottom w:val="0"/>
                              <w:divBdr>
                                <w:top w:val="none" w:sz="0" w:space="0" w:color="auto"/>
                                <w:left w:val="none" w:sz="0" w:space="0" w:color="auto"/>
                                <w:bottom w:val="none" w:sz="0" w:space="0" w:color="auto"/>
                                <w:right w:val="none" w:sz="0" w:space="0" w:color="auto"/>
                              </w:divBdr>
                            </w:div>
                          </w:divsChild>
                        </w:div>
                        <w:div w:id="156658082">
                          <w:marLeft w:val="0"/>
                          <w:marRight w:val="0"/>
                          <w:marTop w:val="0"/>
                          <w:marBottom w:val="0"/>
                          <w:divBdr>
                            <w:top w:val="none" w:sz="0" w:space="0" w:color="auto"/>
                            <w:left w:val="none" w:sz="0" w:space="0" w:color="auto"/>
                            <w:bottom w:val="none" w:sz="0" w:space="0" w:color="auto"/>
                            <w:right w:val="none" w:sz="0" w:space="0" w:color="auto"/>
                          </w:divBdr>
                          <w:divsChild>
                            <w:div w:id="404106411">
                              <w:marLeft w:val="0"/>
                              <w:marRight w:val="0"/>
                              <w:marTop w:val="0"/>
                              <w:marBottom w:val="0"/>
                              <w:divBdr>
                                <w:top w:val="none" w:sz="0" w:space="0" w:color="auto"/>
                                <w:left w:val="none" w:sz="0" w:space="0" w:color="auto"/>
                                <w:bottom w:val="none" w:sz="0" w:space="0" w:color="auto"/>
                                <w:right w:val="none" w:sz="0" w:space="0" w:color="auto"/>
                              </w:divBdr>
                            </w:div>
                            <w:div w:id="692464677">
                              <w:marLeft w:val="0"/>
                              <w:marRight w:val="0"/>
                              <w:marTop w:val="0"/>
                              <w:marBottom w:val="0"/>
                              <w:divBdr>
                                <w:top w:val="none" w:sz="0" w:space="0" w:color="auto"/>
                                <w:left w:val="none" w:sz="0" w:space="0" w:color="auto"/>
                                <w:bottom w:val="none" w:sz="0" w:space="0" w:color="auto"/>
                                <w:right w:val="none" w:sz="0" w:space="0" w:color="auto"/>
                              </w:divBdr>
                            </w:div>
                            <w:div w:id="243881570">
                              <w:marLeft w:val="0"/>
                              <w:marRight w:val="0"/>
                              <w:marTop w:val="0"/>
                              <w:marBottom w:val="0"/>
                              <w:divBdr>
                                <w:top w:val="none" w:sz="0" w:space="0" w:color="auto"/>
                                <w:left w:val="none" w:sz="0" w:space="0" w:color="auto"/>
                                <w:bottom w:val="none" w:sz="0" w:space="0" w:color="auto"/>
                                <w:right w:val="none" w:sz="0" w:space="0" w:color="auto"/>
                              </w:divBdr>
                            </w:div>
                          </w:divsChild>
                        </w:div>
                        <w:div w:id="2081904654">
                          <w:marLeft w:val="0"/>
                          <w:marRight w:val="0"/>
                          <w:marTop w:val="0"/>
                          <w:marBottom w:val="0"/>
                          <w:divBdr>
                            <w:top w:val="none" w:sz="0" w:space="0" w:color="auto"/>
                            <w:left w:val="none" w:sz="0" w:space="0" w:color="auto"/>
                            <w:bottom w:val="none" w:sz="0" w:space="0" w:color="auto"/>
                            <w:right w:val="none" w:sz="0" w:space="0" w:color="auto"/>
                          </w:divBdr>
                          <w:divsChild>
                            <w:div w:id="253327188">
                              <w:marLeft w:val="0"/>
                              <w:marRight w:val="0"/>
                              <w:marTop w:val="0"/>
                              <w:marBottom w:val="0"/>
                              <w:divBdr>
                                <w:top w:val="none" w:sz="0" w:space="0" w:color="auto"/>
                                <w:left w:val="none" w:sz="0" w:space="0" w:color="auto"/>
                                <w:bottom w:val="none" w:sz="0" w:space="0" w:color="auto"/>
                                <w:right w:val="none" w:sz="0" w:space="0" w:color="auto"/>
                              </w:divBdr>
                            </w:div>
                            <w:div w:id="125242520">
                              <w:marLeft w:val="0"/>
                              <w:marRight w:val="0"/>
                              <w:marTop w:val="0"/>
                              <w:marBottom w:val="0"/>
                              <w:divBdr>
                                <w:top w:val="none" w:sz="0" w:space="0" w:color="auto"/>
                                <w:left w:val="none" w:sz="0" w:space="0" w:color="auto"/>
                                <w:bottom w:val="none" w:sz="0" w:space="0" w:color="auto"/>
                                <w:right w:val="none" w:sz="0" w:space="0" w:color="auto"/>
                              </w:divBdr>
                            </w:div>
                            <w:div w:id="726299072">
                              <w:marLeft w:val="0"/>
                              <w:marRight w:val="0"/>
                              <w:marTop w:val="0"/>
                              <w:marBottom w:val="0"/>
                              <w:divBdr>
                                <w:top w:val="none" w:sz="0" w:space="0" w:color="auto"/>
                                <w:left w:val="none" w:sz="0" w:space="0" w:color="auto"/>
                                <w:bottom w:val="none" w:sz="0" w:space="0" w:color="auto"/>
                                <w:right w:val="none" w:sz="0" w:space="0" w:color="auto"/>
                              </w:divBdr>
                            </w:div>
                          </w:divsChild>
                        </w:div>
                        <w:div w:id="1303582858">
                          <w:marLeft w:val="0"/>
                          <w:marRight w:val="0"/>
                          <w:marTop w:val="0"/>
                          <w:marBottom w:val="0"/>
                          <w:divBdr>
                            <w:top w:val="none" w:sz="0" w:space="0" w:color="auto"/>
                            <w:left w:val="none" w:sz="0" w:space="0" w:color="auto"/>
                            <w:bottom w:val="none" w:sz="0" w:space="0" w:color="auto"/>
                            <w:right w:val="none" w:sz="0" w:space="0" w:color="auto"/>
                          </w:divBdr>
                          <w:divsChild>
                            <w:div w:id="1048335313">
                              <w:marLeft w:val="0"/>
                              <w:marRight w:val="0"/>
                              <w:marTop w:val="0"/>
                              <w:marBottom w:val="0"/>
                              <w:divBdr>
                                <w:top w:val="none" w:sz="0" w:space="0" w:color="auto"/>
                                <w:left w:val="none" w:sz="0" w:space="0" w:color="auto"/>
                                <w:bottom w:val="none" w:sz="0" w:space="0" w:color="auto"/>
                                <w:right w:val="none" w:sz="0" w:space="0" w:color="auto"/>
                              </w:divBdr>
                            </w:div>
                            <w:div w:id="512645013">
                              <w:marLeft w:val="0"/>
                              <w:marRight w:val="0"/>
                              <w:marTop w:val="0"/>
                              <w:marBottom w:val="0"/>
                              <w:divBdr>
                                <w:top w:val="none" w:sz="0" w:space="0" w:color="auto"/>
                                <w:left w:val="none" w:sz="0" w:space="0" w:color="auto"/>
                                <w:bottom w:val="none" w:sz="0" w:space="0" w:color="auto"/>
                                <w:right w:val="none" w:sz="0" w:space="0" w:color="auto"/>
                              </w:divBdr>
                            </w:div>
                            <w:div w:id="2121996015">
                              <w:marLeft w:val="0"/>
                              <w:marRight w:val="0"/>
                              <w:marTop w:val="0"/>
                              <w:marBottom w:val="0"/>
                              <w:divBdr>
                                <w:top w:val="none" w:sz="0" w:space="0" w:color="auto"/>
                                <w:left w:val="none" w:sz="0" w:space="0" w:color="auto"/>
                                <w:bottom w:val="none" w:sz="0" w:space="0" w:color="auto"/>
                                <w:right w:val="none" w:sz="0" w:space="0" w:color="auto"/>
                              </w:divBdr>
                            </w:div>
                          </w:divsChild>
                        </w:div>
                        <w:div w:id="858157992">
                          <w:marLeft w:val="0"/>
                          <w:marRight w:val="0"/>
                          <w:marTop w:val="0"/>
                          <w:marBottom w:val="0"/>
                          <w:divBdr>
                            <w:top w:val="none" w:sz="0" w:space="0" w:color="auto"/>
                            <w:left w:val="none" w:sz="0" w:space="0" w:color="auto"/>
                            <w:bottom w:val="none" w:sz="0" w:space="0" w:color="auto"/>
                            <w:right w:val="none" w:sz="0" w:space="0" w:color="auto"/>
                          </w:divBdr>
                          <w:divsChild>
                            <w:div w:id="14580359">
                              <w:marLeft w:val="0"/>
                              <w:marRight w:val="0"/>
                              <w:marTop w:val="0"/>
                              <w:marBottom w:val="0"/>
                              <w:divBdr>
                                <w:top w:val="none" w:sz="0" w:space="0" w:color="auto"/>
                                <w:left w:val="none" w:sz="0" w:space="0" w:color="auto"/>
                                <w:bottom w:val="none" w:sz="0" w:space="0" w:color="auto"/>
                                <w:right w:val="none" w:sz="0" w:space="0" w:color="auto"/>
                              </w:divBdr>
                            </w:div>
                            <w:div w:id="647828307">
                              <w:marLeft w:val="0"/>
                              <w:marRight w:val="0"/>
                              <w:marTop w:val="0"/>
                              <w:marBottom w:val="0"/>
                              <w:divBdr>
                                <w:top w:val="none" w:sz="0" w:space="0" w:color="auto"/>
                                <w:left w:val="none" w:sz="0" w:space="0" w:color="auto"/>
                                <w:bottom w:val="none" w:sz="0" w:space="0" w:color="auto"/>
                                <w:right w:val="none" w:sz="0" w:space="0" w:color="auto"/>
                              </w:divBdr>
                            </w:div>
                            <w:div w:id="1739017059">
                              <w:marLeft w:val="0"/>
                              <w:marRight w:val="0"/>
                              <w:marTop w:val="0"/>
                              <w:marBottom w:val="0"/>
                              <w:divBdr>
                                <w:top w:val="none" w:sz="0" w:space="0" w:color="auto"/>
                                <w:left w:val="none" w:sz="0" w:space="0" w:color="auto"/>
                                <w:bottom w:val="none" w:sz="0" w:space="0" w:color="auto"/>
                                <w:right w:val="none" w:sz="0" w:space="0" w:color="auto"/>
                              </w:divBdr>
                            </w:div>
                          </w:divsChild>
                        </w:div>
                        <w:div w:id="18868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59435">
                  <w:marLeft w:val="0"/>
                  <w:marRight w:val="0"/>
                  <w:marTop w:val="0"/>
                  <w:marBottom w:val="0"/>
                  <w:divBdr>
                    <w:top w:val="none" w:sz="0" w:space="0" w:color="auto"/>
                    <w:left w:val="none" w:sz="0" w:space="0" w:color="auto"/>
                    <w:bottom w:val="none" w:sz="0" w:space="0" w:color="auto"/>
                    <w:right w:val="none" w:sz="0" w:space="0" w:color="auto"/>
                  </w:divBdr>
                  <w:divsChild>
                    <w:div w:id="650863335">
                      <w:marLeft w:val="0"/>
                      <w:marRight w:val="0"/>
                      <w:marTop w:val="0"/>
                      <w:marBottom w:val="0"/>
                      <w:divBdr>
                        <w:top w:val="none" w:sz="0" w:space="0" w:color="auto"/>
                        <w:left w:val="none" w:sz="0" w:space="0" w:color="auto"/>
                        <w:bottom w:val="none" w:sz="0" w:space="0" w:color="auto"/>
                        <w:right w:val="none" w:sz="0" w:space="0" w:color="auto"/>
                      </w:divBdr>
                      <w:divsChild>
                        <w:div w:id="1235966816">
                          <w:marLeft w:val="0"/>
                          <w:marRight w:val="0"/>
                          <w:marTop w:val="0"/>
                          <w:marBottom w:val="0"/>
                          <w:divBdr>
                            <w:top w:val="none" w:sz="0" w:space="0" w:color="auto"/>
                            <w:left w:val="none" w:sz="0" w:space="0" w:color="auto"/>
                            <w:bottom w:val="none" w:sz="0" w:space="0" w:color="auto"/>
                            <w:right w:val="none" w:sz="0" w:space="0" w:color="auto"/>
                          </w:divBdr>
                          <w:divsChild>
                            <w:div w:id="799148999">
                              <w:marLeft w:val="0"/>
                              <w:marRight w:val="0"/>
                              <w:marTop w:val="0"/>
                              <w:marBottom w:val="0"/>
                              <w:divBdr>
                                <w:top w:val="none" w:sz="0" w:space="0" w:color="auto"/>
                                <w:left w:val="none" w:sz="0" w:space="0" w:color="auto"/>
                                <w:bottom w:val="none" w:sz="0" w:space="0" w:color="auto"/>
                                <w:right w:val="none" w:sz="0" w:space="0" w:color="auto"/>
                              </w:divBdr>
                              <w:divsChild>
                                <w:div w:id="767850938">
                                  <w:marLeft w:val="0"/>
                                  <w:marRight w:val="0"/>
                                  <w:marTop w:val="0"/>
                                  <w:marBottom w:val="0"/>
                                  <w:divBdr>
                                    <w:top w:val="none" w:sz="0" w:space="0" w:color="auto"/>
                                    <w:left w:val="none" w:sz="0" w:space="0" w:color="auto"/>
                                    <w:bottom w:val="none" w:sz="0" w:space="0" w:color="auto"/>
                                    <w:right w:val="none" w:sz="0" w:space="0" w:color="auto"/>
                                  </w:divBdr>
                                </w:div>
                                <w:div w:id="36711147">
                                  <w:marLeft w:val="0"/>
                                  <w:marRight w:val="0"/>
                                  <w:marTop w:val="0"/>
                                  <w:marBottom w:val="0"/>
                                  <w:divBdr>
                                    <w:top w:val="none" w:sz="0" w:space="0" w:color="auto"/>
                                    <w:left w:val="none" w:sz="0" w:space="0" w:color="auto"/>
                                    <w:bottom w:val="none" w:sz="0" w:space="0" w:color="auto"/>
                                    <w:right w:val="none" w:sz="0" w:space="0" w:color="auto"/>
                                  </w:divBdr>
                                </w:div>
                                <w:div w:id="2132019139">
                                  <w:marLeft w:val="0"/>
                                  <w:marRight w:val="0"/>
                                  <w:marTop w:val="0"/>
                                  <w:marBottom w:val="0"/>
                                  <w:divBdr>
                                    <w:top w:val="none" w:sz="0" w:space="0" w:color="auto"/>
                                    <w:left w:val="none" w:sz="0" w:space="0" w:color="auto"/>
                                    <w:bottom w:val="none" w:sz="0" w:space="0" w:color="auto"/>
                                    <w:right w:val="none" w:sz="0" w:space="0" w:color="auto"/>
                                  </w:divBdr>
                                </w:div>
                                <w:div w:id="1422723446">
                                  <w:marLeft w:val="0"/>
                                  <w:marRight w:val="0"/>
                                  <w:marTop w:val="0"/>
                                  <w:marBottom w:val="0"/>
                                  <w:divBdr>
                                    <w:top w:val="none" w:sz="0" w:space="0" w:color="auto"/>
                                    <w:left w:val="none" w:sz="0" w:space="0" w:color="auto"/>
                                    <w:bottom w:val="none" w:sz="0" w:space="0" w:color="auto"/>
                                    <w:right w:val="none" w:sz="0" w:space="0" w:color="auto"/>
                                  </w:divBdr>
                                </w:div>
                                <w:div w:id="884408888">
                                  <w:marLeft w:val="0"/>
                                  <w:marRight w:val="0"/>
                                  <w:marTop w:val="0"/>
                                  <w:marBottom w:val="0"/>
                                  <w:divBdr>
                                    <w:top w:val="none" w:sz="0" w:space="0" w:color="auto"/>
                                    <w:left w:val="none" w:sz="0" w:space="0" w:color="auto"/>
                                    <w:bottom w:val="none" w:sz="0" w:space="0" w:color="auto"/>
                                    <w:right w:val="none" w:sz="0" w:space="0" w:color="auto"/>
                                  </w:divBdr>
                                  <w:divsChild>
                                    <w:div w:id="13175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58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8319">
      <w:bodyDiv w:val="1"/>
      <w:marLeft w:val="0"/>
      <w:marRight w:val="0"/>
      <w:marTop w:val="0"/>
      <w:marBottom w:val="0"/>
      <w:divBdr>
        <w:top w:val="none" w:sz="0" w:space="0" w:color="auto"/>
        <w:left w:val="none" w:sz="0" w:space="0" w:color="auto"/>
        <w:bottom w:val="none" w:sz="0" w:space="0" w:color="auto"/>
        <w:right w:val="none" w:sz="0" w:space="0" w:color="auto"/>
      </w:divBdr>
      <w:divsChild>
        <w:div w:id="77752397">
          <w:marLeft w:val="0"/>
          <w:marRight w:val="0"/>
          <w:marTop w:val="0"/>
          <w:marBottom w:val="0"/>
          <w:divBdr>
            <w:top w:val="none" w:sz="0" w:space="0" w:color="auto"/>
            <w:left w:val="none" w:sz="0" w:space="0" w:color="auto"/>
            <w:bottom w:val="none" w:sz="0" w:space="0" w:color="auto"/>
            <w:right w:val="none" w:sz="0" w:space="0" w:color="auto"/>
          </w:divBdr>
          <w:divsChild>
            <w:div w:id="819883595">
              <w:marLeft w:val="0"/>
              <w:marRight w:val="0"/>
              <w:marTop w:val="0"/>
              <w:marBottom w:val="0"/>
              <w:divBdr>
                <w:top w:val="none" w:sz="0" w:space="0" w:color="auto"/>
                <w:left w:val="none" w:sz="0" w:space="0" w:color="auto"/>
                <w:bottom w:val="none" w:sz="0" w:space="0" w:color="auto"/>
                <w:right w:val="none" w:sz="0" w:space="0" w:color="auto"/>
              </w:divBdr>
            </w:div>
            <w:div w:id="1938369260">
              <w:marLeft w:val="0"/>
              <w:marRight w:val="0"/>
              <w:marTop w:val="0"/>
              <w:marBottom w:val="0"/>
              <w:divBdr>
                <w:top w:val="none" w:sz="0" w:space="0" w:color="auto"/>
                <w:left w:val="none" w:sz="0" w:space="0" w:color="auto"/>
                <w:bottom w:val="none" w:sz="0" w:space="0" w:color="auto"/>
                <w:right w:val="none" w:sz="0" w:space="0" w:color="auto"/>
              </w:divBdr>
              <w:divsChild>
                <w:div w:id="1694189950">
                  <w:marLeft w:val="0"/>
                  <w:marRight w:val="0"/>
                  <w:marTop w:val="0"/>
                  <w:marBottom w:val="0"/>
                  <w:divBdr>
                    <w:top w:val="none" w:sz="0" w:space="0" w:color="auto"/>
                    <w:left w:val="none" w:sz="0" w:space="0" w:color="auto"/>
                    <w:bottom w:val="none" w:sz="0" w:space="0" w:color="auto"/>
                    <w:right w:val="none" w:sz="0" w:space="0" w:color="auto"/>
                  </w:divBdr>
                </w:div>
              </w:divsChild>
            </w:div>
            <w:div w:id="266814501">
              <w:marLeft w:val="0"/>
              <w:marRight w:val="0"/>
              <w:marTop w:val="0"/>
              <w:marBottom w:val="0"/>
              <w:divBdr>
                <w:top w:val="none" w:sz="0" w:space="0" w:color="auto"/>
                <w:left w:val="none" w:sz="0" w:space="0" w:color="auto"/>
                <w:bottom w:val="none" w:sz="0" w:space="0" w:color="auto"/>
                <w:right w:val="none" w:sz="0" w:space="0" w:color="auto"/>
              </w:divBdr>
              <w:divsChild>
                <w:div w:id="1630432858">
                  <w:marLeft w:val="0"/>
                  <w:marRight w:val="0"/>
                  <w:marTop w:val="0"/>
                  <w:marBottom w:val="0"/>
                  <w:divBdr>
                    <w:top w:val="none" w:sz="0" w:space="0" w:color="auto"/>
                    <w:left w:val="none" w:sz="0" w:space="0" w:color="auto"/>
                    <w:bottom w:val="none" w:sz="0" w:space="0" w:color="auto"/>
                    <w:right w:val="none" w:sz="0" w:space="0" w:color="auto"/>
                  </w:divBdr>
                  <w:divsChild>
                    <w:div w:id="1917783677">
                      <w:marLeft w:val="0"/>
                      <w:marRight w:val="0"/>
                      <w:marTop w:val="0"/>
                      <w:marBottom w:val="0"/>
                      <w:divBdr>
                        <w:top w:val="none" w:sz="0" w:space="0" w:color="auto"/>
                        <w:left w:val="none" w:sz="0" w:space="0" w:color="auto"/>
                        <w:bottom w:val="none" w:sz="0" w:space="0" w:color="auto"/>
                        <w:right w:val="none" w:sz="0" w:space="0" w:color="auto"/>
                      </w:divBdr>
                      <w:divsChild>
                        <w:div w:id="66428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980915">
              <w:marLeft w:val="0"/>
              <w:marRight w:val="0"/>
              <w:marTop w:val="0"/>
              <w:marBottom w:val="0"/>
              <w:divBdr>
                <w:top w:val="none" w:sz="0" w:space="0" w:color="auto"/>
                <w:left w:val="none" w:sz="0" w:space="0" w:color="auto"/>
                <w:bottom w:val="none" w:sz="0" w:space="0" w:color="auto"/>
                <w:right w:val="none" w:sz="0" w:space="0" w:color="auto"/>
              </w:divBdr>
            </w:div>
          </w:divsChild>
        </w:div>
        <w:div w:id="1387753943">
          <w:marLeft w:val="0"/>
          <w:marRight w:val="0"/>
          <w:marTop w:val="0"/>
          <w:marBottom w:val="0"/>
          <w:divBdr>
            <w:top w:val="none" w:sz="0" w:space="0" w:color="auto"/>
            <w:left w:val="none" w:sz="0" w:space="0" w:color="auto"/>
            <w:bottom w:val="none" w:sz="0" w:space="0" w:color="auto"/>
            <w:right w:val="none" w:sz="0" w:space="0" w:color="auto"/>
          </w:divBdr>
          <w:divsChild>
            <w:div w:id="1194877624">
              <w:marLeft w:val="0"/>
              <w:marRight w:val="0"/>
              <w:marTop w:val="0"/>
              <w:marBottom w:val="0"/>
              <w:divBdr>
                <w:top w:val="none" w:sz="0" w:space="0" w:color="auto"/>
                <w:left w:val="none" w:sz="0" w:space="0" w:color="auto"/>
                <w:bottom w:val="none" w:sz="0" w:space="0" w:color="auto"/>
                <w:right w:val="none" w:sz="0" w:space="0" w:color="auto"/>
              </w:divBdr>
              <w:divsChild>
                <w:div w:id="1042632488">
                  <w:marLeft w:val="0"/>
                  <w:marRight w:val="0"/>
                  <w:marTop w:val="0"/>
                  <w:marBottom w:val="0"/>
                  <w:divBdr>
                    <w:top w:val="none" w:sz="0" w:space="0" w:color="auto"/>
                    <w:left w:val="none" w:sz="0" w:space="0" w:color="auto"/>
                    <w:bottom w:val="none" w:sz="0" w:space="0" w:color="auto"/>
                    <w:right w:val="none" w:sz="0" w:space="0" w:color="auto"/>
                  </w:divBdr>
                  <w:divsChild>
                    <w:div w:id="1885017384">
                      <w:marLeft w:val="0"/>
                      <w:marRight w:val="0"/>
                      <w:marTop w:val="0"/>
                      <w:marBottom w:val="0"/>
                      <w:divBdr>
                        <w:top w:val="none" w:sz="0" w:space="0" w:color="auto"/>
                        <w:left w:val="none" w:sz="0" w:space="0" w:color="auto"/>
                        <w:bottom w:val="none" w:sz="0" w:space="0" w:color="auto"/>
                        <w:right w:val="none" w:sz="0" w:space="0" w:color="auto"/>
                      </w:divBdr>
                      <w:divsChild>
                        <w:div w:id="1883862575">
                          <w:marLeft w:val="0"/>
                          <w:marRight w:val="0"/>
                          <w:marTop w:val="0"/>
                          <w:marBottom w:val="0"/>
                          <w:divBdr>
                            <w:top w:val="none" w:sz="0" w:space="0" w:color="auto"/>
                            <w:left w:val="none" w:sz="0" w:space="0" w:color="auto"/>
                            <w:bottom w:val="none" w:sz="0" w:space="0" w:color="auto"/>
                            <w:right w:val="none" w:sz="0" w:space="0" w:color="auto"/>
                          </w:divBdr>
                        </w:div>
                        <w:div w:id="159300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03812">
                  <w:marLeft w:val="0"/>
                  <w:marRight w:val="0"/>
                  <w:marTop w:val="0"/>
                  <w:marBottom w:val="0"/>
                  <w:divBdr>
                    <w:top w:val="none" w:sz="0" w:space="0" w:color="auto"/>
                    <w:left w:val="none" w:sz="0" w:space="0" w:color="auto"/>
                    <w:bottom w:val="none" w:sz="0" w:space="0" w:color="auto"/>
                    <w:right w:val="none" w:sz="0" w:space="0" w:color="auto"/>
                  </w:divBdr>
                  <w:divsChild>
                    <w:div w:id="1688486209">
                      <w:marLeft w:val="0"/>
                      <w:marRight w:val="0"/>
                      <w:marTop w:val="0"/>
                      <w:marBottom w:val="0"/>
                      <w:divBdr>
                        <w:top w:val="none" w:sz="0" w:space="0" w:color="auto"/>
                        <w:left w:val="none" w:sz="0" w:space="0" w:color="auto"/>
                        <w:bottom w:val="none" w:sz="0" w:space="0" w:color="auto"/>
                        <w:right w:val="none" w:sz="0" w:space="0" w:color="auto"/>
                      </w:divBdr>
                      <w:divsChild>
                        <w:div w:id="577640617">
                          <w:marLeft w:val="0"/>
                          <w:marRight w:val="0"/>
                          <w:marTop w:val="0"/>
                          <w:marBottom w:val="0"/>
                          <w:divBdr>
                            <w:top w:val="none" w:sz="0" w:space="0" w:color="auto"/>
                            <w:left w:val="none" w:sz="0" w:space="0" w:color="auto"/>
                            <w:bottom w:val="none" w:sz="0" w:space="0" w:color="auto"/>
                            <w:right w:val="none" w:sz="0" w:space="0" w:color="auto"/>
                          </w:divBdr>
                          <w:divsChild>
                            <w:div w:id="1249804136">
                              <w:marLeft w:val="0"/>
                              <w:marRight w:val="0"/>
                              <w:marTop w:val="0"/>
                              <w:marBottom w:val="0"/>
                              <w:divBdr>
                                <w:top w:val="none" w:sz="0" w:space="0" w:color="auto"/>
                                <w:left w:val="none" w:sz="0" w:space="0" w:color="auto"/>
                                <w:bottom w:val="none" w:sz="0" w:space="0" w:color="auto"/>
                                <w:right w:val="none" w:sz="0" w:space="0" w:color="auto"/>
                              </w:divBdr>
                            </w:div>
                            <w:div w:id="1602370859">
                              <w:marLeft w:val="0"/>
                              <w:marRight w:val="0"/>
                              <w:marTop w:val="0"/>
                              <w:marBottom w:val="0"/>
                              <w:divBdr>
                                <w:top w:val="none" w:sz="0" w:space="0" w:color="auto"/>
                                <w:left w:val="none" w:sz="0" w:space="0" w:color="auto"/>
                                <w:bottom w:val="none" w:sz="0" w:space="0" w:color="auto"/>
                                <w:right w:val="none" w:sz="0" w:space="0" w:color="auto"/>
                              </w:divBdr>
                            </w:div>
                          </w:divsChild>
                        </w:div>
                        <w:div w:id="1336958247">
                          <w:marLeft w:val="0"/>
                          <w:marRight w:val="0"/>
                          <w:marTop w:val="0"/>
                          <w:marBottom w:val="0"/>
                          <w:divBdr>
                            <w:top w:val="none" w:sz="0" w:space="0" w:color="auto"/>
                            <w:left w:val="none" w:sz="0" w:space="0" w:color="auto"/>
                            <w:bottom w:val="none" w:sz="0" w:space="0" w:color="auto"/>
                            <w:right w:val="none" w:sz="0" w:space="0" w:color="auto"/>
                          </w:divBdr>
                          <w:divsChild>
                            <w:div w:id="456416235">
                              <w:marLeft w:val="0"/>
                              <w:marRight w:val="0"/>
                              <w:marTop w:val="0"/>
                              <w:marBottom w:val="0"/>
                              <w:divBdr>
                                <w:top w:val="none" w:sz="0" w:space="0" w:color="auto"/>
                                <w:left w:val="none" w:sz="0" w:space="0" w:color="auto"/>
                                <w:bottom w:val="none" w:sz="0" w:space="0" w:color="auto"/>
                                <w:right w:val="none" w:sz="0" w:space="0" w:color="auto"/>
                              </w:divBdr>
                            </w:div>
                            <w:div w:id="2051949621">
                              <w:marLeft w:val="0"/>
                              <w:marRight w:val="0"/>
                              <w:marTop w:val="0"/>
                              <w:marBottom w:val="0"/>
                              <w:divBdr>
                                <w:top w:val="none" w:sz="0" w:space="0" w:color="auto"/>
                                <w:left w:val="none" w:sz="0" w:space="0" w:color="auto"/>
                                <w:bottom w:val="none" w:sz="0" w:space="0" w:color="auto"/>
                                <w:right w:val="none" w:sz="0" w:space="0" w:color="auto"/>
                              </w:divBdr>
                            </w:div>
                          </w:divsChild>
                        </w:div>
                        <w:div w:id="884758138">
                          <w:marLeft w:val="0"/>
                          <w:marRight w:val="0"/>
                          <w:marTop w:val="0"/>
                          <w:marBottom w:val="0"/>
                          <w:divBdr>
                            <w:top w:val="none" w:sz="0" w:space="0" w:color="auto"/>
                            <w:left w:val="none" w:sz="0" w:space="0" w:color="auto"/>
                            <w:bottom w:val="none" w:sz="0" w:space="0" w:color="auto"/>
                            <w:right w:val="none" w:sz="0" w:space="0" w:color="auto"/>
                          </w:divBdr>
                          <w:divsChild>
                            <w:div w:id="1184900062">
                              <w:marLeft w:val="0"/>
                              <w:marRight w:val="0"/>
                              <w:marTop w:val="0"/>
                              <w:marBottom w:val="0"/>
                              <w:divBdr>
                                <w:top w:val="none" w:sz="0" w:space="0" w:color="auto"/>
                                <w:left w:val="none" w:sz="0" w:space="0" w:color="auto"/>
                                <w:bottom w:val="none" w:sz="0" w:space="0" w:color="auto"/>
                                <w:right w:val="none" w:sz="0" w:space="0" w:color="auto"/>
                              </w:divBdr>
                            </w:div>
                            <w:div w:id="117338098">
                              <w:marLeft w:val="0"/>
                              <w:marRight w:val="0"/>
                              <w:marTop w:val="0"/>
                              <w:marBottom w:val="0"/>
                              <w:divBdr>
                                <w:top w:val="none" w:sz="0" w:space="0" w:color="auto"/>
                                <w:left w:val="none" w:sz="0" w:space="0" w:color="auto"/>
                                <w:bottom w:val="none" w:sz="0" w:space="0" w:color="auto"/>
                                <w:right w:val="none" w:sz="0" w:space="0" w:color="auto"/>
                              </w:divBdr>
                            </w:div>
                          </w:divsChild>
                        </w:div>
                        <w:div w:id="1707411394">
                          <w:marLeft w:val="0"/>
                          <w:marRight w:val="0"/>
                          <w:marTop w:val="0"/>
                          <w:marBottom w:val="0"/>
                          <w:divBdr>
                            <w:top w:val="none" w:sz="0" w:space="0" w:color="auto"/>
                            <w:left w:val="none" w:sz="0" w:space="0" w:color="auto"/>
                            <w:bottom w:val="none" w:sz="0" w:space="0" w:color="auto"/>
                            <w:right w:val="none" w:sz="0" w:space="0" w:color="auto"/>
                          </w:divBdr>
                          <w:divsChild>
                            <w:div w:id="522593019">
                              <w:marLeft w:val="0"/>
                              <w:marRight w:val="0"/>
                              <w:marTop w:val="0"/>
                              <w:marBottom w:val="0"/>
                              <w:divBdr>
                                <w:top w:val="none" w:sz="0" w:space="0" w:color="auto"/>
                                <w:left w:val="none" w:sz="0" w:space="0" w:color="auto"/>
                                <w:bottom w:val="none" w:sz="0" w:space="0" w:color="auto"/>
                                <w:right w:val="none" w:sz="0" w:space="0" w:color="auto"/>
                              </w:divBdr>
                            </w:div>
                            <w:div w:id="285815384">
                              <w:marLeft w:val="0"/>
                              <w:marRight w:val="0"/>
                              <w:marTop w:val="0"/>
                              <w:marBottom w:val="0"/>
                              <w:divBdr>
                                <w:top w:val="none" w:sz="0" w:space="0" w:color="auto"/>
                                <w:left w:val="none" w:sz="0" w:space="0" w:color="auto"/>
                                <w:bottom w:val="none" w:sz="0" w:space="0" w:color="auto"/>
                                <w:right w:val="none" w:sz="0" w:space="0" w:color="auto"/>
                              </w:divBdr>
                            </w:div>
                          </w:divsChild>
                        </w:div>
                        <w:div w:id="271402614">
                          <w:marLeft w:val="0"/>
                          <w:marRight w:val="0"/>
                          <w:marTop w:val="0"/>
                          <w:marBottom w:val="0"/>
                          <w:divBdr>
                            <w:top w:val="none" w:sz="0" w:space="0" w:color="auto"/>
                            <w:left w:val="none" w:sz="0" w:space="0" w:color="auto"/>
                            <w:bottom w:val="none" w:sz="0" w:space="0" w:color="auto"/>
                            <w:right w:val="none" w:sz="0" w:space="0" w:color="auto"/>
                          </w:divBdr>
                          <w:divsChild>
                            <w:div w:id="361323635">
                              <w:marLeft w:val="0"/>
                              <w:marRight w:val="0"/>
                              <w:marTop w:val="0"/>
                              <w:marBottom w:val="0"/>
                              <w:divBdr>
                                <w:top w:val="none" w:sz="0" w:space="0" w:color="auto"/>
                                <w:left w:val="none" w:sz="0" w:space="0" w:color="auto"/>
                                <w:bottom w:val="none" w:sz="0" w:space="0" w:color="auto"/>
                                <w:right w:val="none" w:sz="0" w:space="0" w:color="auto"/>
                              </w:divBdr>
                            </w:div>
                            <w:div w:id="1343703092">
                              <w:marLeft w:val="0"/>
                              <w:marRight w:val="0"/>
                              <w:marTop w:val="0"/>
                              <w:marBottom w:val="0"/>
                              <w:divBdr>
                                <w:top w:val="none" w:sz="0" w:space="0" w:color="auto"/>
                                <w:left w:val="none" w:sz="0" w:space="0" w:color="auto"/>
                                <w:bottom w:val="none" w:sz="0" w:space="0" w:color="auto"/>
                                <w:right w:val="none" w:sz="0" w:space="0" w:color="auto"/>
                              </w:divBdr>
                            </w:div>
                          </w:divsChild>
                        </w:div>
                        <w:div w:id="696735536">
                          <w:marLeft w:val="0"/>
                          <w:marRight w:val="0"/>
                          <w:marTop w:val="0"/>
                          <w:marBottom w:val="0"/>
                          <w:divBdr>
                            <w:top w:val="none" w:sz="0" w:space="0" w:color="auto"/>
                            <w:left w:val="none" w:sz="0" w:space="0" w:color="auto"/>
                            <w:bottom w:val="none" w:sz="0" w:space="0" w:color="auto"/>
                            <w:right w:val="none" w:sz="0" w:space="0" w:color="auto"/>
                          </w:divBdr>
                          <w:divsChild>
                            <w:div w:id="880828870">
                              <w:marLeft w:val="0"/>
                              <w:marRight w:val="0"/>
                              <w:marTop w:val="0"/>
                              <w:marBottom w:val="0"/>
                              <w:divBdr>
                                <w:top w:val="none" w:sz="0" w:space="0" w:color="auto"/>
                                <w:left w:val="none" w:sz="0" w:space="0" w:color="auto"/>
                                <w:bottom w:val="none" w:sz="0" w:space="0" w:color="auto"/>
                                <w:right w:val="none" w:sz="0" w:space="0" w:color="auto"/>
                              </w:divBdr>
                            </w:div>
                            <w:div w:id="1531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27162">
                  <w:marLeft w:val="0"/>
                  <w:marRight w:val="0"/>
                  <w:marTop w:val="0"/>
                  <w:marBottom w:val="0"/>
                  <w:divBdr>
                    <w:top w:val="none" w:sz="0" w:space="0" w:color="auto"/>
                    <w:left w:val="none" w:sz="0" w:space="0" w:color="auto"/>
                    <w:bottom w:val="none" w:sz="0" w:space="0" w:color="auto"/>
                    <w:right w:val="none" w:sz="0" w:space="0" w:color="auto"/>
                  </w:divBdr>
                  <w:divsChild>
                    <w:div w:id="1141966704">
                      <w:marLeft w:val="0"/>
                      <w:marRight w:val="0"/>
                      <w:marTop w:val="0"/>
                      <w:marBottom w:val="0"/>
                      <w:divBdr>
                        <w:top w:val="none" w:sz="0" w:space="0" w:color="auto"/>
                        <w:left w:val="none" w:sz="0" w:space="0" w:color="auto"/>
                        <w:bottom w:val="none" w:sz="0" w:space="0" w:color="auto"/>
                        <w:right w:val="none" w:sz="0" w:space="0" w:color="auto"/>
                      </w:divBdr>
                      <w:divsChild>
                        <w:div w:id="1597977171">
                          <w:marLeft w:val="0"/>
                          <w:marRight w:val="0"/>
                          <w:marTop w:val="0"/>
                          <w:marBottom w:val="0"/>
                          <w:divBdr>
                            <w:top w:val="none" w:sz="0" w:space="0" w:color="auto"/>
                            <w:left w:val="none" w:sz="0" w:space="0" w:color="auto"/>
                            <w:bottom w:val="none" w:sz="0" w:space="0" w:color="auto"/>
                            <w:right w:val="none" w:sz="0" w:space="0" w:color="auto"/>
                          </w:divBdr>
                          <w:divsChild>
                            <w:div w:id="1511068996">
                              <w:marLeft w:val="0"/>
                              <w:marRight w:val="0"/>
                              <w:marTop w:val="0"/>
                              <w:marBottom w:val="0"/>
                              <w:divBdr>
                                <w:top w:val="none" w:sz="0" w:space="0" w:color="auto"/>
                                <w:left w:val="none" w:sz="0" w:space="0" w:color="auto"/>
                                <w:bottom w:val="none" w:sz="0" w:space="0" w:color="auto"/>
                                <w:right w:val="none" w:sz="0" w:space="0" w:color="auto"/>
                              </w:divBdr>
                              <w:divsChild>
                                <w:div w:id="169031861">
                                  <w:marLeft w:val="0"/>
                                  <w:marRight w:val="0"/>
                                  <w:marTop w:val="0"/>
                                  <w:marBottom w:val="0"/>
                                  <w:divBdr>
                                    <w:top w:val="none" w:sz="0" w:space="0" w:color="auto"/>
                                    <w:left w:val="none" w:sz="0" w:space="0" w:color="auto"/>
                                    <w:bottom w:val="none" w:sz="0" w:space="0" w:color="auto"/>
                                    <w:right w:val="none" w:sz="0" w:space="0" w:color="auto"/>
                                  </w:divBdr>
                                </w:div>
                                <w:div w:id="269169866">
                                  <w:marLeft w:val="0"/>
                                  <w:marRight w:val="0"/>
                                  <w:marTop w:val="0"/>
                                  <w:marBottom w:val="0"/>
                                  <w:divBdr>
                                    <w:top w:val="none" w:sz="0" w:space="0" w:color="auto"/>
                                    <w:left w:val="none" w:sz="0" w:space="0" w:color="auto"/>
                                    <w:bottom w:val="none" w:sz="0" w:space="0" w:color="auto"/>
                                    <w:right w:val="none" w:sz="0" w:space="0" w:color="auto"/>
                                  </w:divBdr>
                                </w:div>
                                <w:div w:id="1008755404">
                                  <w:marLeft w:val="0"/>
                                  <w:marRight w:val="0"/>
                                  <w:marTop w:val="0"/>
                                  <w:marBottom w:val="0"/>
                                  <w:divBdr>
                                    <w:top w:val="none" w:sz="0" w:space="0" w:color="auto"/>
                                    <w:left w:val="none" w:sz="0" w:space="0" w:color="auto"/>
                                    <w:bottom w:val="none" w:sz="0" w:space="0" w:color="auto"/>
                                    <w:right w:val="none" w:sz="0" w:space="0" w:color="auto"/>
                                  </w:divBdr>
                                </w:div>
                                <w:div w:id="144861241">
                                  <w:marLeft w:val="0"/>
                                  <w:marRight w:val="0"/>
                                  <w:marTop w:val="0"/>
                                  <w:marBottom w:val="0"/>
                                  <w:divBdr>
                                    <w:top w:val="none" w:sz="0" w:space="0" w:color="auto"/>
                                    <w:left w:val="none" w:sz="0" w:space="0" w:color="auto"/>
                                    <w:bottom w:val="none" w:sz="0" w:space="0" w:color="auto"/>
                                    <w:right w:val="none" w:sz="0" w:space="0" w:color="auto"/>
                                  </w:divBdr>
                                </w:div>
                                <w:div w:id="9727353">
                                  <w:marLeft w:val="0"/>
                                  <w:marRight w:val="0"/>
                                  <w:marTop w:val="0"/>
                                  <w:marBottom w:val="0"/>
                                  <w:divBdr>
                                    <w:top w:val="none" w:sz="0" w:space="0" w:color="auto"/>
                                    <w:left w:val="none" w:sz="0" w:space="0" w:color="auto"/>
                                    <w:bottom w:val="none" w:sz="0" w:space="0" w:color="auto"/>
                                    <w:right w:val="none" w:sz="0" w:space="0" w:color="auto"/>
                                  </w:divBdr>
                                  <w:divsChild>
                                    <w:div w:id="196923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11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6998">
      <w:bodyDiv w:val="1"/>
      <w:marLeft w:val="0"/>
      <w:marRight w:val="0"/>
      <w:marTop w:val="0"/>
      <w:marBottom w:val="0"/>
      <w:divBdr>
        <w:top w:val="none" w:sz="0" w:space="0" w:color="auto"/>
        <w:left w:val="none" w:sz="0" w:space="0" w:color="auto"/>
        <w:bottom w:val="none" w:sz="0" w:space="0" w:color="auto"/>
        <w:right w:val="none" w:sz="0" w:space="0" w:color="auto"/>
      </w:divBdr>
      <w:divsChild>
        <w:div w:id="1942376409">
          <w:marLeft w:val="0"/>
          <w:marRight w:val="0"/>
          <w:marTop w:val="0"/>
          <w:marBottom w:val="0"/>
          <w:divBdr>
            <w:top w:val="none" w:sz="0" w:space="0" w:color="auto"/>
            <w:left w:val="none" w:sz="0" w:space="0" w:color="auto"/>
            <w:bottom w:val="none" w:sz="0" w:space="0" w:color="auto"/>
            <w:right w:val="none" w:sz="0" w:space="0" w:color="auto"/>
          </w:divBdr>
          <w:divsChild>
            <w:div w:id="92019038">
              <w:marLeft w:val="0"/>
              <w:marRight w:val="0"/>
              <w:marTop w:val="0"/>
              <w:marBottom w:val="0"/>
              <w:divBdr>
                <w:top w:val="none" w:sz="0" w:space="0" w:color="auto"/>
                <w:left w:val="none" w:sz="0" w:space="0" w:color="auto"/>
                <w:bottom w:val="none" w:sz="0" w:space="0" w:color="auto"/>
                <w:right w:val="none" w:sz="0" w:space="0" w:color="auto"/>
              </w:divBdr>
            </w:div>
            <w:div w:id="1486777434">
              <w:marLeft w:val="0"/>
              <w:marRight w:val="0"/>
              <w:marTop w:val="0"/>
              <w:marBottom w:val="0"/>
              <w:divBdr>
                <w:top w:val="none" w:sz="0" w:space="0" w:color="auto"/>
                <w:left w:val="none" w:sz="0" w:space="0" w:color="auto"/>
                <w:bottom w:val="none" w:sz="0" w:space="0" w:color="auto"/>
                <w:right w:val="none" w:sz="0" w:space="0" w:color="auto"/>
              </w:divBdr>
              <w:divsChild>
                <w:div w:id="978533232">
                  <w:marLeft w:val="0"/>
                  <w:marRight w:val="0"/>
                  <w:marTop w:val="0"/>
                  <w:marBottom w:val="0"/>
                  <w:divBdr>
                    <w:top w:val="none" w:sz="0" w:space="0" w:color="auto"/>
                    <w:left w:val="none" w:sz="0" w:space="0" w:color="auto"/>
                    <w:bottom w:val="none" w:sz="0" w:space="0" w:color="auto"/>
                    <w:right w:val="none" w:sz="0" w:space="0" w:color="auto"/>
                  </w:divBdr>
                </w:div>
              </w:divsChild>
            </w:div>
            <w:div w:id="1880701691">
              <w:marLeft w:val="0"/>
              <w:marRight w:val="0"/>
              <w:marTop w:val="0"/>
              <w:marBottom w:val="0"/>
              <w:divBdr>
                <w:top w:val="none" w:sz="0" w:space="0" w:color="auto"/>
                <w:left w:val="none" w:sz="0" w:space="0" w:color="auto"/>
                <w:bottom w:val="none" w:sz="0" w:space="0" w:color="auto"/>
                <w:right w:val="none" w:sz="0" w:space="0" w:color="auto"/>
              </w:divBdr>
              <w:divsChild>
                <w:div w:id="1903329225">
                  <w:marLeft w:val="0"/>
                  <w:marRight w:val="0"/>
                  <w:marTop w:val="0"/>
                  <w:marBottom w:val="0"/>
                  <w:divBdr>
                    <w:top w:val="none" w:sz="0" w:space="0" w:color="auto"/>
                    <w:left w:val="none" w:sz="0" w:space="0" w:color="auto"/>
                    <w:bottom w:val="none" w:sz="0" w:space="0" w:color="auto"/>
                    <w:right w:val="none" w:sz="0" w:space="0" w:color="auto"/>
                  </w:divBdr>
                  <w:divsChild>
                    <w:div w:id="1323238216">
                      <w:marLeft w:val="0"/>
                      <w:marRight w:val="0"/>
                      <w:marTop w:val="0"/>
                      <w:marBottom w:val="0"/>
                      <w:divBdr>
                        <w:top w:val="none" w:sz="0" w:space="0" w:color="auto"/>
                        <w:left w:val="none" w:sz="0" w:space="0" w:color="auto"/>
                        <w:bottom w:val="none" w:sz="0" w:space="0" w:color="auto"/>
                        <w:right w:val="none" w:sz="0" w:space="0" w:color="auto"/>
                      </w:divBdr>
                      <w:divsChild>
                        <w:div w:id="18166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617686">
              <w:marLeft w:val="0"/>
              <w:marRight w:val="0"/>
              <w:marTop w:val="0"/>
              <w:marBottom w:val="0"/>
              <w:divBdr>
                <w:top w:val="none" w:sz="0" w:space="0" w:color="auto"/>
                <w:left w:val="none" w:sz="0" w:space="0" w:color="auto"/>
                <w:bottom w:val="none" w:sz="0" w:space="0" w:color="auto"/>
                <w:right w:val="none" w:sz="0" w:space="0" w:color="auto"/>
              </w:divBdr>
            </w:div>
          </w:divsChild>
        </w:div>
        <w:div w:id="1432043363">
          <w:marLeft w:val="0"/>
          <w:marRight w:val="0"/>
          <w:marTop w:val="0"/>
          <w:marBottom w:val="0"/>
          <w:divBdr>
            <w:top w:val="none" w:sz="0" w:space="0" w:color="auto"/>
            <w:left w:val="none" w:sz="0" w:space="0" w:color="auto"/>
            <w:bottom w:val="none" w:sz="0" w:space="0" w:color="auto"/>
            <w:right w:val="none" w:sz="0" w:space="0" w:color="auto"/>
          </w:divBdr>
          <w:divsChild>
            <w:div w:id="974288325">
              <w:marLeft w:val="0"/>
              <w:marRight w:val="0"/>
              <w:marTop w:val="0"/>
              <w:marBottom w:val="0"/>
              <w:divBdr>
                <w:top w:val="none" w:sz="0" w:space="0" w:color="auto"/>
                <w:left w:val="none" w:sz="0" w:space="0" w:color="auto"/>
                <w:bottom w:val="none" w:sz="0" w:space="0" w:color="auto"/>
                <w:right w:val="none" w:sz="0" w:space="0" w:color="auto"/>
              </w:divBdr>
              <w:divsChild>
                <w:div w:id="129981838">
                  <w:marLeft w:val="0"/>
                  <w:marRight w:val="0"/>
                  <w:marTop w:val="0"/>
                  <w:marBottom w:val="0"/>
                  <w:divBdr>
                    <w:top w:val="none" w:sz="0" w:space="0" w:color="auto"/>
                    <w:left w:val="none" w:sz="0" w:space="0" w:color="auto"/>
                    <w:bottom w:val="none" w:sz="0" w:space="0" w:color="auto"/>
                    <w:right w:val="none" w:sz="0" w:space="0" w:color="auto"/>
                  </w:divBdr>
                  <w:divsChild>
                    <w:div w:id="887061313">
                      <w:marLeft w:val="0"/>
                      <w:marRight w:val="0"/>
                      <w:marTop w:val="0"/>
                      <w:marBottom w:val="0"/>
                      <w:divBdr>
                        <w:top w:val="none" w:sz="0" w:space="0" w:color="auto"/>
                        <w:left w:val="none" w:sz="0" w:space="0" w:color="auto"/>
                        <w:bottom w:val="none" w:sz="0" w:space="0" w:color="auto"/>
                        <w:right w:val="none" w:sz="0" w:space="0" w:color="auto"/>
                      </w:divBdr>
                      <w:divsChild>
                        <w:div w:id="1601984280">
                          <w:marLeft w:val="0"/>
                          <w:marRight w:val="0"/>
                          <w:marTop w:val="0"/>
                          <w:marBottom w:val="0"/>
                          <w:divBdr>
                            <w:top w:val="none" w:sz="0" w:space="0" w:color="auto"/>
                            <w:left w:val="none" w:sz="0" w:space="0" w:color="auto"/>
                            <w:bottom w:val="none" w:sz="0" w:space="0" w:color="auto"/>
                            <w:right w:val="none" w:sz="0" w:space="0" w:color="auto"/>
                          </w:divBdr>
                        </w:div>
                        <w:div w:id="103396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2575">
                  <w:marLeft w:val="0"/>
                  <w:marRight w:val="0"/>
                  <w:marTop w:val="0"/>
                  <w:marBottom w:val="0"/>
                  <w:divBdr>
                    <w:top w:val="none" w:sz="0" w:space="0" w:color="auto"/>
                    <w:left w:val="none" w:sz="0" w:space="0" w:color="auto"/>
                    <w:bottom w:val="none" w:sz="0" w:space="0" w:color="auto"/>
                    <w:right w:val="none" w:sz="0" w:space="0" w:color="auto"/>
                  </w:divBdr>
                  <w:divsChild>
                    <w:div w:id="667562624">
                      <w:marLeft w:val="0"/>
                      <w:marRight w:val="0"/>
                      <w:marTop w:val="0"/>
                      <w:marBottom w:val="0"/>
                      <w:divBdr>
                        <w:top w:val="none" w:sz="0" w:space="0" w:color="auto"/>
                        <w:left w:val="none" w:sz="0" w:space="0" w:color="auto"/>
                        <w:bottom w:val="none" w:sz="0" w:space="0" w:color="auto"/>
                        <w:right w:val="none" w:sz="0" w:space="0" w:color="auto"/>
                      </w:divBdr>
                      <w:divsChild>
                        <w:div w:id="286930685">
                          <w:marLeft w:val="0"/>
                          <w:marRight w:val="0"/>
                          <w:marTop w:val="0"/>
                          <w:marBottom w:val="0"/>
                          <w:divBdr>
                            <w:top w:val="none" w:sz="0" w:space="0" w:color="auto"/>
                            <w:left w:val="none" w:sz="0" w:space="0" w:color="auto"/>
                            <w:bottom w:val="none" w:sz="0" w:space="0" w:color="auto"/>
                            <w:right w:val="none" w:sz="0" w:space="0" w:color="auto"/>
                          </w:divBdr>
                          <w:divsChild>
                            <w:div w:id="1074549633">
                              <w:marLeft w:val="0"/>
                              <w:marRight w:val="0"/>
                              <w:marTop w:val="0"/>
                              <w:marBottom w:val="0"/>
                              <w:divBdr>
                                <w:top w:val="none" w:sz="0" w:space="0" w:color="auto"/>
                                <w:left w:val="none" w:sz="0" w:space="0" w:color="auto"/>
                                <w:bottom w:val="none" w:sz="0" w:space="0" w:color="auto"/>
                                <w:right w:val="none" w:sz="0" w:space="0" w:color="auto"/>
                              </w:divBdr>
                            </w:div>
                            <w:div w:id="177547634">
                              <w:marLeft w:val="0"/>
                              <w:marRight w:val="0"/>
                              <w:marTop w:val="0"/>
                              <w:marBottom w:val="0"/>
                              <w:divBdr>
                                <w:top w:val="none" w:sz="0" w:space="0" w:color="auto"/>
                                <w:left w:val="none" w:sz="0" w:space="0" w:color="auto"/>
                                <w:bottom w:val="none" w:sz="0" w:space="0" w:color="auto"/>
                                <w:right w:val="none" w:sz="0" w:space="0" w:color="auto"/>
                              </w:divBdr>
                            </w:div>
                            <w:div w:id="1276642631">
                              <w:marLeft w:val="0"/>
                              <w:marRight w:val="0"/>
                              <w:marTop w:val="0"/>
                              <w:marBottom w:val="0"/>
                              <w:divBdr>
                                <w:top w:val="none" w:sz="0" w:space="0" w:color="auto"/>
                                <w:left w:val="none" w:sz="0" w:space="0" w:color="auto"/>
                                <w:bottom w:val="none" w:sz="0" w:space="0" w:color="auto"/>
                                <w:right w:val="none" w:sz="0" w:space="0" w:color="auto"/>
                              </w:divBdr>
                            </w:div>
                          </w:divsChild>
                        </w:div>
                        <w:div w:id="8376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9684">
                  <w:marLeft w:val="0"/>
                  <w:marRight w:val="0"/>
                  <w:marTop w:val="0"/>
                  <w:marBottom w:val="0"/>
                  <w:divBdr>
                    <w:top w:val="none" w:sz="0" w:space="0" w:color="auto"/>
                    <w:left w:val="none" w:sz="0" w:space="0" w:color="auto"/>
                    <w:bottom w:val="none" w:sz="0" w:space="0" w:color="auto"/>
                    <w:right w:val="none" w:sz="0" w:space="0" w:color="auto"/>
                  </w:divBdr>
                  <w:divsChild>
                    <w:div w:id="284623050">
                      <w:marLeft w:val="0"/>
                      <w:marRight w:val="0"/>
                      <w:marTop w:val="0"/>
                      <w:marBottom w:val="0"/>
                      <w:divBdr>
                        <w:top w:val="none" w:sz="0" w:space="0" w:color="auto"/>
                        <w:left w:val="none" w:sz="0" w:space="0" w:color="auto"/>
                        <w:bottom w:val="none" w:sz="0" w:space="0" w:color="auto"/>
                        <w:right w:val="none" w:sz="0" w:space="0" w:color="auto"/>
                      </w:divBdr>
                      <w:divsChild>
                        <w:div w:id="903444886">
                          <w:marLeft w:val="0"/>
                          <w:marRight w:val="0"/>
                          <w:marTop w:val="0"/>
                          <w:marBottom w:val="0"/>
                          <w:divBdr>
                            <w:top w:val="none" w:sz="0" w:space="0" w:color="auto"/>
                            <w:left w:val="none" w:sz="0" w:space="0" w:color="auto"/>
                            <w:bottom w:val="none" w:sz="0" w:space="0" w:color="auto"/>
                            <w:right w:val="none" w:sz="0" w:space="0" w:color="auto"/>
                          </w:divBdr>
                          <w:divsChild>
                            <w:div w:id="1253704125">
                              <w:marLeft w:val="0"/>
                              <w:marRight w:val="0"/>
                              <w:marTop w:val="0"/>
                              <w:marBottom w:val="0"/>
                              <w:divBdr>
                                <w:top w:val="none" w:sz="0" w:space="0" w:color="auto"/>
                                <w:left w:val="none" w:sz="0" w:space="0" w:color="auto"/>
                                <w:bottom w:val="none" w:sz="0" w:space="0" w:color="auto"/>
                                <w:right w:val="none" w:sz="0" w:space="0" w:color="auto"/>
                              </w:divBdr>
                              <w:divsChild>
                                <w:div w:id="1793673688">
                                  <w:marLeft w:val="0"/>
                                  <w:marRight w:val="0"/>
                                  <w:marTop w:val="0"/>
                                  <w:marBottom w:val="0"/>
                                  <w:divBdr>
                                    <w:top w:val="none" w:sz="0" w:space="0" w:color="auto"/>
                                    <w:left w:val="none" w:sz="0" w:space="0" w:color="auto"/>
                                    <w:bottom w:val="none" w:sz="0" w:space="0" w:color="auto"/>
                                    <w:right w:val="none" w:sz="0" w:space="0" w:color="auto"/>
                                  </w:divBdr>
                                </w:div>
                                <w:div w:id="2108500799">
                                  <w:marLeft w:val="0"/>
                                  <w:marRight w:val="0"/>
                                  <w:marTop w:val="0"/>
                                  <w:marBottom w:val="0"/>
                                  <w:divBdr>
                                    <w:top w:val="none" w:sz="0" w:space="0" w:color="auto"/>
                                    <w:left w:val="none" w:sz="0" w:space="0" w:color="auto"/>
                                    <w:bottom w:val="none" w:sz="0" w:space="0" w:color="auto"/>
                                    <w:right w:val="none" w:sz="0" w:space="0" w:color="auto"/>
                                  </w:divBdr>
                                </w:div>
                                <w:div w:id="593436007">
                                  <w:marLeft w:val="0"/>
                                  <w:marRight w:val="0"/>
                                  <w:marTop w:val="0"/>
                                  <w:marBottom w:val="0"/>
                                  <w:divBdr>
                                    <w:top w:val="none" w:sz="0" w:space="0" w:color="auto"/>
                                    <w:left w:val="none" w:sz="0" w:space="0" w:color="auto"/>
                                    <w:bottom w:val="none" w:sz="0" w:space="0" w:color="auto"/>
                                    <w:right w:val="none" w:sz="0" w:space="0" w:color="auto"/>
                                  </w:divBdr>
                                </w:div>
                                <w:div w:id="259795337">
                                  <w:marLeft w:val="0"/>
                                  <w:marRight w:val="0"/>
                                  <w:marTop w:val="0"/>
                                  <w:marBottom w:val="0"/>
                                  <w:divBdr>
                                    <w:top w:val="none" w:sz="0" w:space="0" w:color="auto"/>
                                    <w:left w:val="none" w:sz="0" w:space="0" w:color="auto"/>
                                    <w:bottom w:val="none" w:sz="0" w:space="0" w:color="auto"/>
                                    <w:right w:val="none" w:sz="0" w:space="0" w:color="auto"/>
                                  </w:divBdr>
                                </w:div>
                                <w:div w:id="1083335976">
                                  <w:marLeft w:val="0"/>
                                  <w:marRight w:val="0"/>
                                  <w:marTop w:val="0"/>
                                  <w:marBottom w:val="0"/>
                                  <w:divBdr>
                                    <w:top w:val="none" w:sz="0" w:space="0" w:color="auto"/>
                                    <w:left w:val="none" w:sz="0" w:space="0" w:color="auto"/>
                                    <w:bottom w:val="none" w:sz="0" w:space="0" w:color="auto"/>
                                    <w:right w:val="none" w:sz="0" w:space="0" w:color="auto"/>
                                  </w:divBdr>
                                  <w:divsChild>
                                    <w:div w:id="2779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95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06957">
      <w:bodyDiv w:val="1"/>
      <w:marLeft w:val="0"/>
      <w:marRight w:val="0"/>
      <w:marTop w:val="0"/>
      <w:marBottom w:val="0"/>
      <w:divBdr>
        <w:top w:val="none" w:sz="0" w:space="0" w:color="auto"/>
        <w:left w:val="none" w:sz="0" w:space="0" w:color="auto"/>
        <w:bottom w:val="none" w:sz="0" w:space="0" w:color="auto"/>
        <w:right w:val="none" w:sz="0" w:space="0" w:color="auto"/>
      </w:divBdr>
      <w:divsChild>
        <w:div w:id="1949072730">
          <w:marLeft w:val="0"/>
          <w:marRight w:val="0"/>
          <w:marTop w:val="0"/>
          <w:marBottom w:val="0"/>
          <w:divBdr>
            <w:top w:val="none" w:sz="0" w:space="0" w:color="auto"/>
            <w:left w:val="none" w:sz="0" w:space="0" w:color="auto"/>
            <w:bottom w:val="none" w:sz="0" w:space="0" w:color="auto"/>
            <w:right w:val="none" w:sz="0" w:space="0" w:color="auto"/>
          </w:divBdr>
          <w:divsChild>
            <w:div w:id="1129317695">
              <w:marLeft w:val="0"/>
              <w:marRight w:val="0"/>
              <w:marTop w:val="0"/>
              <w:marBottom w:val="0"/>
              <w:divBdr>
                <w:top w:val="none" w:sz="0" w:space="0" w:color="auto"/>
                <w:left w:val="none" w:sz="0" w:space="0" w:color="auto"/>
                <w:bottom w:val="none" w:sz="0" w:space="0" w:color="auto"/>
                <w:right w:val="none" w:sz="0" w:space="0" w:color="auto"/>
              </w:divBdr>
            </w:div>
            <w:div w:id="1727870108">
              <w:marLeft w:val="0"/>
              <w:marRight w:val="0"/>
              <w:marTop w:val="0"/>
              <w:marBottom w:val="0"/>
              <w:divBdr>
                <w:top w:val="none" w:sz="0" w:space="0" w:color="auto"/>
                <w:left w:val="none" w:sz="0" w:space="0" w:color="auto"/>
                <w:bottom w:val="none" w:sz="0" w:space="0" w:color="auto"/>
                <w:right w:val="none" w:sz="0" w:space="0" w:color="auto"/>
              </w:divBdr>
              <w:divsChild>
                <w:div w:id="1432236642">
                  <w:marLeft w:val="0"/>
                  <w:marRight w:val="0"/>
                  <w:marTop w:val="0"/>
                  <w:marBottom w:val="0"/>
                  <w:divBdr>
                    <w:top w:val="none" w:sz="0" w:space="0" w:color="auto"/>
                    <w:left w:val="none" w:sz="0" w:space="0" w:color="auto"/>
                    <w:bottom w:val="none" w:sz="0" w:space="0" w:color="auto"/>
                    <w:right w:val="none" w:sz="0" w:space="0" w:color="auto"/>
                  </w:divBdr>
                </w:div>
              </w:divsChild>
            </w:div>
            <w:div w:id="578557137">
              <w:marLeft w:val="0"/>
              <w:marRight w:val="0"/>
              <w:marTop w:val="0"/>
              <w:marBottom w:val="0"/>
              <w:divBdr>
                <w:top w:val="none" w:sz="0" w:space="0" w:color="auto"/>
                <w:left w:val="none" w:sz="0" w:space="0" w:color="auto"/>
                <w:bottom w:val="none" w:sz="0" w:space="0" w:color="auto"/>
                <w:right w:val="none" w:sz="0" w:space="0" w:color="auto"/>
              </w:divBdr>
              <w:divsChild>
                <w:div w:id="1502156759">
                  <w:marLeft w:val="0"/>
                  <w:marRight w:val="0"/>
                  <w:marTop w:val="0"/>
                  <w:marBottom w:val="0"/>
                  <w:divBdr>
                    <w:top w:val="none" w:sz="0" w:space="0" w:color="auto"/>
                    <w:left w:val="none" w:sz="0" w:space="0" w:color="auto"/>
                    <w:bottom w:val="none" w:sz="0" w:space="0" w:color="auto"/>
                    <w:right w:val="none" w:sz="0" w:space="0" w:color="auto"/>
                  </w:divBdr>
                  <w:divsChild>
                    <w:div w:id="1774084328">
                      <w:marLeft w:val="0"/>
                      <w:marRight w:val="0"/>
                      <w:marTop w:val="0"/>
                      <w:marBottom w:val="0"/>
                      <w:divBdr>
                        <w:top w:val="none" w:sz="0" w:space="0" w:color="auto"/>
                        <w:left w:val="none" w:sz="0" w:space="0" w:color="auto"/>
                        <w:bottom w:val="none" w:sz="0" w:space="0" w:color="auto"/>
                        <w:right w:val="none" w:sz="0" w:space="0" w:color="auto"/>
                      </w:divBdr>
                      <w:divsChild>
                        <w:div w:id="15290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036907">
              <w:marLeft w:val="0"/>
              <w:marRight w:val="0"/>
              <w:marTop w:val="0"/>
              <w:marBottom w:val="0"/>
              <w:divBdr>
                <w:top w:val="none" w:sz="0" w:space="0" w:color="auto"/>
                <w:left w:val="none" w:sz="0" w:space="0" w:color="auto"/>
                <w:bottom w:val="none" w:sz="0" w:space="0" w:color="auto"/>
                <w:right w:val="none" w:sz="0" w:space="0" w:color="auto"/>
              </w:divBdr>
            </w:div>
          </w:divsChild>
        </w:div>
        <w:div w:id="789667509">
          <w:marLeft w:val="0"/>
          <w:marRight w:val="0"/>
          <w:marTop w:val="0"/>
          <w:marBottom w:val="0"/>
          <w:divBdr>
            <w:top w:val="none" w:sz="0" w:space="0" w:color="auto"/>
            <w:left w:val="none" w:sz="0" w:space="0" w:color="auto"/>
            <w:bottom w:val="none" w:sz="0" w:space="0" w:color="auto"/>
            <w:right w:val="none" w:sz="0" w:space="0" w:color="auto"/>
          </w:divBdr>
          <w:divsChild>
            <w:div w:id="370495765">
              <w:marLeft w:val="0"/>
              <w:marRight w:val="0"/>
              <w:marTop w:val="0"/>
              <w:marBottom w:val="0"/>
              <w:divBdr>
                <w:top w:val="none" w:sz="0" w:space="0" w:color="auto"/>
                <w:left w:val="none" w:sz="0" w:space="0" w:color="auto"/>
                <w:bottom w:val="none" w:sz="0" w:space="0" w:color="auto"/>
                <w:right w:val="none" w:sz="0" w:space="0" w:color="auto"/>
              </w:divBdr>
              <w:divsChild>
                <w:div w:id="525749883">
                  <w:marLeft w:val="0"/>
                  <w:marRight w:val="0"/>
                  <w:marTop w:val="0"/>
                  <w:marBottom w:val="0"/>
                  <w:divBdr>
                    <w:top w:val="none" w:sz="0" w:space="0" w:color="auto"/>
                    <w:left w:val="none" w:sz="0" w:space="0" w:color="auto"/>
                    <w:bottom w:val="none" w:sz="0" w:space="0" w:color="auto"/>
                    <w:right w:val="none" w:sz="0" w:space="0" w:color="auto"/>
                  </w:divBdr>
                  <w:divsChild>
                    <w:div w:id="1585456945">
                      <w:marLeft w:val="0"/>
                      <w:marRight w:val="0"/>
                      <w:marTop w:val="0"/>
                      <w:marBottom w:val="0"/>
                      <w:divBdr>
                        <w:top w:val="none" w:sz="0" w:space="0" w:color="auto"/>
                        <w:left w:val="none" w:sz="0" w:space="0" w:color="auto"/>
                        <w:bottom w:val="none" w:sz="0" w:space="0" w:color="auto"/>
                        <w:right w:val="none" w:sz="0" w:space="0" w:color="auto"/>
                      </w:divBdr>
                      <w:divsChild>
                        <w:div w:id="91367265">
                          <w:marLeft w:val="0"/>
                          <w:marRight w:val="0"/>
                          <w:marTop w:val="0"/>
                          <w:marBottom w:val="0"/>
                          <w:divBdr>
                            <w:top w:val="none" w:sz="0" w:space="0" w:color="auto"/>
                            <w:left w:val="none" w:sz="0" w:space="0" w:color="auto"/>
                            <w:bottom w:val="none" w:sz="0" w:space="0" w:color="auto"/>
                            <w:right w:val="none" w:sz="0" w:space="0" w:color="auto"/>
                          </w:divBdr>
                        </w:div>
                        <w:div w:id="2981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0503">
                  <w:marLeft w:val="0"/>
                  <w:marRight w:val="0"/>
                  <w:marTop w:val="0"/>
                  <w:marBottom w:val="0"/>
                  <w:divBdr>
                    <w:top w:val="none" w:sz="0" w:space="0" w:color="auto"/>
                    <w:left w:val="none" w:sz="0" w:space="0" w:color="auto"/>
                    <w:bottom w:val="none" w:sz="0" w:space="0" w:color="auto"/>
                    <w:right w:val="none" w:sz="0" w:space="0" w:color="auto"/>
                  </w:divBdr>
                  <w:divsChild>
                    <w:div w:id="1493833749">
                      <w:marLeft w:val="0"/>
                      <w:marRight w:val="0"/>
                      <w:marTop w:val="0"/>
                      <w:marBottom w:val="0"/>
                      <w:divBdr>
                        <w:top w:val="none" w:sz="0" w:space="0" w:color="auto"/>
                        <w:left w:val="none" w:sz="0" w:space="0" w:color="auto"/>
                        <w:bottom w:val="none" w:sz="0" w:space="0" w:color="auto"/>
                        <w:right w:val="none" w:sz="0" w:space="0" w:color="auto"/>
                      </w:divBdr>
                      <w:divsChild>
                        <w:div w:id="1028414232">
                          <w:marLeft w:val="0"/>
                          <w:marRight w:val="0"/>
                          <w:marTop w:val="0"/>
                          <w:marBottom w:val="0"/>
                          <w:divBdr>
                            <w:top w:val="none" w:sz="0" w:space="0" w:color="auto"/>
                            <w:left w:val="none" w:sz="0" w:space="0" w:color="auto"/>
                            <w:bottom w:val="none" w:sz="0" w:space="0" w:color="auto"/>
                            <w:right w:val="none" w:sz="0" w:space="0" w:color="auto"/>
                          </w:divBdr>
                          <w:divsChild>
                            <w:div w:id="1697074145">
                              <w:marLeft w:val="0"/>
                              <w:marRight w:val="0"/>
                              <w:marTop w:val="0"/>
                              <w:marBottom w:val="0"/>
                              <w:divBdr>
                                <w:top w:val="none" w:sz="0" w:space="0" w:color="auto"/>
                                <w:left w:val="none" w:sz="0" w:space="0" w:color="auto"/>
                                <w:bottom w:val="none" w:sz="0" w:space="0" w:color="auto"/>
                                <w:right w:val="none" w:sz="0" w:space="0" w:color="auto"/>
                              </w:divBdr>
                            </w:div>
                            <w:div w:id="55861219">
                              <w:marLeft w:val="0"/>
                              <w:marRight w:val="0"/>
                              <w:marTop w:val="0"/>
                              <w:marBottom w:val="0"/>
                              <w:divBdr>
                                <w:top w:val="none" w:sz="0" w:space="0" w:color="auto"/>
                                <w:left w:val="none" w:sz="0" w:space="0" w:color="auto"/>
                                <w:bottom w:val="none" w:sz="0" w:space="0" w:color="auto"/>
                                <w:right w:val="none" w:sz="0" w:space="0" w:color="auto"/>
                              </w:divBdr>
                            </w:div>
                          </w:divsChild>
                        </w:div>
                        <w:div w:id="1459563652">
                          <w:marLeft w:val="0"/>
                          <w:marRight w:val="0"/>
                          <w:marTop w:val="0"/>
                          <w:marBottom w:val="0"/>
                          <w:divBdr>
                            <w:top w:val="none" w:sz="0" w:space="0" w:color="auto"/>
                            <w:left w:val="none" w:sz="0" w:space="0" w:color="auto"/>
                            <w:bottom w:val="none" w:sz="0" w:space="0" w:color="auto"/>
                            <w:right w:val="none" w:sz="0" w:space="0" w:color="auto"/>
                          </w:divBdr>
                          <w:divsChild>
                            <w:div w:id="1258372181">
                              <w:marLeft w:val="0"/>
                              <w:marRight w:val="0"/>
                              <w:marTop w:val="0"/>
                              <w:marBottom w:val="0"/>
                              <w:divBdr>
                                <w:top w:val="none" w:sz="0" w:space="0" w:color="auto"/>
                                <w:left w:val="none" w:sz="0" w:space="0" w:color="auto"/>
                                <w:bottom w:val="none" w:sz="0" w:space="0" w:color="auto"/>
                                <w:right w:val="none" w:sz="0" w:space="0" w:color="auto"/>
                              </w:divBdr>
                            </w:div>
                            <w:div w:id="373696300">
                              <w:marLeft w:val="0"/>
                              <w:marRight w:val="0"/>
                              <w:marTop w:val="0"/>
                              <w:marBottom w:val="0"/>
                              <w:divBdr>
                                <w:top w:val="none" w:sz="0" w:space="0" w:color="auto"/>
                                <w:left w:val="none" w:sz="0" w:space="0" w:color="auto"/>
                                <w:bottom w:val="none" w:sz="0" w:space="0" w:color="auto"/>
                                <w:right w:val="none" w:sz="0" w:space="0" w:color="auto"/>
                              </w:divBdr>
                            </w:div>
                          </w:divsChild>
                        </w:div>
                        <w:div w:id="1505783232">
                          <w:marLeft w:val="0"/>
                          <w:marRight w:val="0"/>
                          <w:marTop w:val="0"/>
                          <w:marBottom w:val="0"/>
                          <w:divBdr>
                            <w:top w:val="none" w:sz="0" w:space="0" w:color="auto"/>
                            <w:left w:val="none" w:sz="0" w:space="0" w:color="auto"/>
                            <w:bottom w:val="none" w:sz="0" w:space="0" w:color="auto"/>
                            <w:right w:val="none" w:sz="0" w:space="0" w:color="auto"/>
                          </w:divBdr>
                          <w:divsChild>
                            <w:div w:id="1712533493">
                              <w:marLeft w:val="0"/>
                              <w:marRight w:val="0"/>
                              <w:marTop w:val="0"/>
                              <w:marBottom w:val="0"/>
                              <w:divBdr>
                                <w:top w:val="none" w:sz="0" w:space="0" w:color="auto"/>
                                <w:left w:val="none" w:sz="0" w:space="0" w:color="auto"/>
                                <w:bottom w:val="none" w:sz="0" w:space="0" w:color="auto"/>
                                <w:right w:val="none" w:sz="0" w:space="0" w:color="auto"/>
                              </w:divBdr>
                            </w:div>
                            <w:div w:id="1609506971">
                              <w:marLeft w:val="0"/>
                              <w:marRight w:val="0"/>
                              <w:marTop w:val="0"/>
                              <w:marBottom w:val="0"/>
                              <w:divBdr>
                                <w:top w:val="none" w:sz="0" w:space="0" w:color="auto"/>
                                <w:left w:val="none" w:sz="0" w:space="0" w:color="auto"/>
                                <w:bottom w:val="none" w:sz="0" w:space="0" w:color="auto"/>
                                <w:right w:val="none" w:sz="0" w:space="0" w:color="auto"/>
                              </w:divBdr>
                            </w:div>
                          </w:divsChild>
                        </w:div>
                        <w:div w:id="565797647">
                          <w:marLeft w:val="0"/>
                          <w:marRight w:val="0"/>
                          <w:marTop w:val="0"/>
                          <w:marBottom w:val="0"/>
                          <w:divBdr>
                            <w:top w:val="none" w:sz="0" w:space="0" w:color="auto"/>
                            <w:left w:val="none" w:sz="0" w:space="0" w:color="auto"/>
                            <w:bottom w:val="none" w:sz="0" w:space="0" w:color="auto"/>
                            <w:right w:val="none" w:sz="0" w:space="0" w:color="auto"/>
                          </w:divBdr>
                          <w:divsChild>
                            <w:div w:id="92631931">
                              <w:marLeft w:val="0"/>
                              <w:marRight w:val="0"/>
                              <w:marTop w:val="0"/>
                              <w:marBottom w:val="0"/>
                              <w:divBdr>
                                <w:top w:val="none" w:sz="0" w:space="0" w:color="auto"/>
                                <w:left w:val="none" w:sz="0" w:space="0" w:color="auto"/>
                                <w:bottom w:val="none" w:sz="0" w:space="0" w:color="auto"/>
                                <w:right w:val="none" w:sz="0" w:space="0" w:color="auto"/>
                              </w:divBdr>
                            </w:div>
                            <w:div w:id="1433360141">
                              <w:marLeft w:val="0"/>
                              <w:marRight w:val="0"/>
                              <w:marTop w:val="0"/>
                              <w:marBottom w:val="0"/>
                              <w:divBdr>
                                <w:top w:val="none" w:sz="0" w:space="0" w:color="auto"/>
                                <w:left w:val="none" w:sz="0" w:space="0" w:color="auto"/>
                                <w:bottom w:val="none" w:sz="0" w:space="0" w:color="auto"/>
                                <w:right w:val="none" w:sz="0" w:space="0" w:color="auto"/>
                              </w:divBdr>
                            </w:div>
                          </w:divsChild>
                        </w:div>
                        <w:div w:id="130486911">
                          <w:marLeft w:val="0"/>
                          <w:marRight w:val="0"/>
                          <w:marTop w:val="0"/>
                          <w:marBottom w:val="0"/>
                          <w:divBdr>
                            <w:top w:val="none" w:sz="0" w:space="0" w:color="auto"/>
                            <w:left w:val="none" w:sz="0" w:space="0" w:color="auto"/>
                            <w:bottom w:val="none" w:sz="0" w:space="0" w:color="auto"/>
                            <w:right w:val="none" w:sz="0" w:space="0" w:color="auto"/>
                          </w:divBdr>
                          <w:divsChild>
                            <w:div w:id="1276254567">
                              <w:marLeft w:val="0"/>
                              <w:marRight w:val="0"/>
                              <w:marTop w:val="0"/>
                              <w:marBottom w:val="0"/>
                              <w:divBdr>
                                <w:top w:val="none" w:sz="0" w:space="0" w:color="auto"/>
                                <w:left w:val="none" w:sz="0" w:space="0" w:color="auto"/>
                                <w:bottom w:val="none" w:sz="0" w:space="0" w:color="auto"/>
                                <w:right w:val="none" w:sz="0" w:space="0" w:color="auto"/>
                              </w:divBdr>
                            </w:div>
                            <w:div w:id="508761820">
                              <w:marLeft w:val="0"/>
                              <w:marRight w:val="0"/>
                              <w:marTop w:val="0"/>
                              <w:marBottom w:val="0"/>
                              <w:divBdr>
                                <w:top w:val="none" w:sz="0" w:space="0" w:color="auto"/>
                                <w:left w:val="none" w:sz="0" w:space="0" w:color="auto"/>
                                <w:bottom w:val="none" w:sz="0" w:space="0" w:color="auto"/>
                                <w:right w:val="none" w:sz="0" w:space="0" w:color="auto"/>
                              </w:divBdr>
                            </w:div>
                          </w:divsChild>
                        </w:div>
                        <w:div w:id="2067416288">
                          <w:marLeft w:val="0"/>
                          <w:marRight w:val="0"/>
                          <w:marTop w:val="0"/>
                          <w:marBottom w:val="0"/>
                          <w:divBdr>
                            <w:top w:val="none" w:sz="0" w:space="0" w:color="auto"/>
                            <w:left w:val="none" w:sz="0" w:space="0" w:color="auto"/>
                            <w:bottom w:val="none" w:sz="0" w:space="0" w:color="auto"/>
                            <w:right w:val="none" w:sz="0" w:space="0" w:color="auto"/>
                          </w:divBdr>
                          <w:divsChild>
                            <w:div w:id="310402585">
                              <w:marLeft w:val="0"/>
                              <w:marRight w:val="0"/>
                              <w:marTop w:val="0"/>
                              <w:marBottom w:val="0"/>
                              <w:divBdr>
                                <w:top w:val="none" w:sz="0" w:space="0" w:color="auto"/>
                                <w:left w:val="none" w:sz="0" w:space="0" w:color="auto"/>
                                <w:bottom w:val="none" w:sz="0" w:space="0" w:color="auto"/>
                                <w:right w:val="none" w:sz="0" w:space="0" w:color="auto"/>
                              </w:divBdr>
                            </w:div>
                            <w:div w:id="199734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203445">
                  <w:marLeft w:val="0"/>
                  <w:marRight w:val="0"/>
                  <w:marTop w:val="0"/>
                  <w:marBottom w:val="0"/>
                  <w:divBdr>
                    <w:top w:val="none" w:sz="0" w:space="0" w:color="auto"/>
                    <w:left w:val="none" w:sz="0" w:space="0" w:color="auto"/>
                    <w:bottom w:val="none" w:sz="0" w:space="0" w:color="auto"/>
                    <w:right w:val="none" w:sz="0" w:space="0" w:color="auto"/>
                  </w:divBdr>
                  <w:divsChild>
                    <w:div w:id="1759402873">
                      <w:marLeft w:val="0"/>
                      <w:marRight w:val="0"/>
                      <w:marTop w:val="0"/>
                      <w:marBottom w:val="0"/>
                      <w:divBdr>
                        <w:top w:val="none" w:sz="0" w:space="0" w:color="auto"/>
                        <w:left w:val="none" w:sz="0" w:space="0" w:color="auto"/>
                        <w:bottom w:val="none" w:sz="0" w:space="0" w:color="auto"/>
                        <w:right w:val="none" w:sz="0" w:space="0" w:color="auto"/>
                      </w:divBdr>
                      <w:divsChild>
                        <w:div w:id="1438132566">
                          <w:marLeft w:val="0"/>
                          <w:marRight w:val="0"/>
                          <w:marTop w:val="0"/>
                          <w:marBottom w:val="0"/>
                          <w:divBdr>
                            <w:top w:val="none" w:sz="0" w:space="0" w:color="auto"/>
                            <w:left w:val="none" w:sz="0" w:space="0" w:color="auto"/>
                            <w:bottom w:val="none" w:sz="0" w:space="0" w:color="auto"/>
                            <w:right w:val="none" w:sz="0" w:space="0" w:color="auto"/>
                          </w:divBdr>
                          <w:divsChild>
                            <w:div w:id="93093545">
                              <w:marLeft w:val="0"/>
                              <w:marRight w:val="0"/>
                              <w:marTop w:val="0"/>
                              <w:marBottom w:val="0"/>
                              <w:divBdr>
                                <w:top w:val="none" w:sz="0" w:space="0" w:color="auto"/>
                                <w:left w:val="none" w:sz="0" w:space="0" w:color="auto"/>
                                <w:bottom w:val="none" w:sz="0" w:space="0" w:color="auto"/>
                                <w:right w:val="none" w:sz="0" w:space="0" w:color="auto"/>
                              </w:divBdr>
                              <w:divsChild>
                                <w:div w:id="743069395">
                                  <w:marLeft w:val="0"/>
                                  <w:marRight w:val="0"/>
                                  <w:marTop w:val="0"/>
                                  <w:marBottom w:val="0"/>
                                  <w:divBdr>
                                    <w:top w:val="none" w:sz="0" w:space="0" w:color="auto"/>
                                    <w:left w:val="none" w:sz="0" w:space="0" w:color="auto"/>
                                    <w:bottom w:val="none" w:sz="0" w:space="0" w:color="auto"/>
                                    <w:right w:val="none" w:sz="0" w:space="0" w:color="auto"/>
                                  </w:divBdr>
                                </w:div>
                                <w:div w:id="2122412754">
                                  <w:marLeft w:val="0"/>
                                  <w:marRight w:val="0"/>
                                  <w:marTop w:val="0"/>
                                  <w:marBottom w:val="0"/>
                                  <w:divBdr>
                                    <w:top w:val="none" w:sz="0" w:space="0" w:color="auto"/>
                                    <w:left w:val="none" w:sz="0" w:space="0" w:color="auto"/>
                                    <w:bottom w:val="none" w:sz="0" w:space="0" w:color="auto"/>
                                    <w:right w:val="none" w:sz="0" w:space="0" w:color="auto"/>
                                  </w:divBdr>
                                </w:div>
                                <w:div w:id="302736995">
                                  <w:marLeft w:val="0"/>
                                  <w:marRight w:val="0"/>
                                  <w:marTop w:val="0"/>
                                  <w:marBottom w:val="0"/>
                                  <w:divBdr>
                                    <w:top w:val="none" w:sz="0" w:space="0" w:color="auto"/>
                                    <w:left w:val="none" w:sz="0" w:space="0" w:color="auto"/>
                                    <w:bottom w:val="none" w:sz="0" w:space="0" w:color="auto"/>
                                    <w:right w:val="none" w:sz="0" w:space="0" w:color="auto"/>
                                  </w:divBdr>
                                </w:div>
                                <w:div w:id="500043949">
                                  <w:marLeft w:val="0"/>
                                  <w:marRight w:val="0"/>
                                  <w:marTop w:val="0"/>
                                  <w:marBottom w:val="0"/>
                                  <w:divBdr>
                                    <w:top w:val="none" w:sz="0" w:space="0" w:color="auto"/>
                                    <w:left w:val="none" w:sz="0" w:space="0" w:color="auto"/>
                                    <w:bottom w:val="none" w:sz="0" w:space="0" w:color="auto"/>
                                    <w:right w:val="none" w:sz="0" w:space="0" w:color="auto"/>
                                  </w:divBdr>
                                </w:div>
                                <w:div w:id="949363384">
                                  <w:marLeft w:val="0"/>
                                  <w:marRight w:val="0"/>
                                  <w:marTop w:val="0"/>
                                  <w:marBottom w:val="0"/>
                                  <w:divBdr>
                                    <w:top w:val="none" w:sz="0" w:space="0" w:color="auto"/>
                                    <w:left w:val="none" w:sz="0" w:space="0" w:color="auto"/>
                                    <w:bottom w:val="none" w:sz="0" w:space="0" w:color="auto"/>
                                    <w:right w:val="none" w:sz="0" w:space="0" w:color="auto"/>
                                  </w:divBdr>
                                  <w:divsChild>
                                    <w:div w:id="118686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9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29892">
      <w:bodyDiv w:val="1"/>
      <w:marLeft w:val="0"/>
      <w:marRight w:val="0"/>
      <w:marTop w:val="0"/>
      <w:marBottom w:val="0"/>
      <w:divBdr>
        <w:top w:val="none" w:sz="0" w:space="0" w:color="auto"/>
        <w:left w:val="none" w:sz="0" w:space="0" w:color="auto"/>
        <w:bottom w:val="none" w:sz="0" w:space="0" w:color="auto"/>
        <w:right w:val="none" w:sz="0" w:space="0" w:color="auto"/>
      </w:divBdr>
      <w:divsChild>
        <w:div w:id="1277567741">
          <w:marLeft w:val="0"/>
          <w:marRight w:val="0"/>
          <w:marTop w:val="0"/>
          <w:marBottom w:val="0"/>
          <w:divBdr>
            <w:top w:val="none" w:sz="0" w:space="0" w:color="auto"/>
            <w:left w:val="none" w:sz="0" w:space="0" w:color="auto"/>
            <w:bottom w:val="none" w:sz="0" w:space="0" w:color="auto"/>
            <w:right w:val="none" w:sz="0" w:space="0" w:color="auto"/>
          </w:divBdr>
          <w:divsChild>
            <w:div w:id="1585795278">
              <w:marLeft w:val="0"/>
              <w:marRight w:val="0"/>
              <w:marTop w:val="0"/>
              <w:marBottom w:val="0"/>
              <w:divBdr>
                <w:top w:val="none" w:sz="0" w:space="0" w:color="auto"/>
                <w:left w:val="none" w:sz="0" w:space="0" w:color="auto"/>
                <w:bottom w:val="none" w:sz="0" w:space="0" w:color="auto"/>
                <w:right w:val="none" w:sz="0" w:space="0" w:color="auto"/>
              </w:divBdr>
            </w:div>
            <w:div w:id="1111322648">
              <w:marLeft w:val="0"/>
              <w:marRight w:val="0"/>
              <w:marTop w:val="0"/>
              <w:marBottom w:val="0"/>
              <w:divBdr>
                <w:top w:val="none" w:sz="0" w:space="0" w:color="auto"/>
                <w:left w:val="none" w:sz="0" w:space="0" w:color="auto"/>
                <w:bottom w:val="none" w:sz="0" w:space="0" w:color="auto"/>
                <w:right w:val="none" w:sz="0" w:space="0" w:color="auto"/>
              </w:divBdr>
              <w:divsChild>
                <w:div w:id="454326265">
                  <w:marLeft w:val="0"/>
                  <w:marRight w:val="0"/>
                  <w:marTop w:val="0"/>
                  <w:marBottom w:val="0"/>
                  <w:divBdr>
                    <w:top w:val="none" w:sz="0" w:space="0" w:color="auto"/>
                    <w:left w:val="none" w:sz="0" w:space="0" w:color="auto"/>
                    <w:bottom w:val="none" w:sz="0" w:space="0" w:color="auto"/>
                    <w:right w:val="none" w:sz="0" w:space="0" w:color="auto"/>
                  </w:divBdr>
                </w:div>
              </w:divsChild>
            </w:div>
            <w:div w:id="1608150697">
              <w:marLeft w:val="0"/>
              <w:marRight w:val="0"/>
              <w:marTop w:val="0"/>
              <w:marBottom w:val="0"/>
              <w:divBdr>
                <w:top w:val="none" w:sz="0" w:space="0" w:color="auto"/>
                <w:left w:val="none" w:sz="0" w:space="0" w:color="auto"/>
                <w:bottom w:val="none" w:sz="0" w:space="0" w:color="auto"/>
                <w:right w:val="none" w:sz="0" w:space="0" w:color="auto"/>
              </w:divBdr>
              <w:divsChild>
                <w:div w:id="1472332509">
                  <w:marLeft w:val="0"/>
                  <w:marRight w:val="0"/>
                  <w:marTop w:val="0"/>
                  <w:marBottom w:val="0"/>
                  <w:divBdr>
                    <w:top w:val="none" w:sz="0" w:space="0" w:color="auto"/>
                    <w:left w:val="none" w:sz="0" w:space="0" w:color="auto"/>
                    <w:bottom w:val="none" w:sz="0" w:space="0" w:color="auto"/>
                    <w:right w:val="none" w:sz="0" w:space="0" w:color="auto"/>
                  </w:divBdr>
                  <w:divsChild>
                    <w:div w:id="1145009876">
                      <w:marLeft w:val="0"/>
                      <w:marRight w:val="0"/>
                      <w:marTop w:val="0"/>
                      <w:marBottom w:val="0"/>
                      <w:divBdr>
                        <w:top w:val="none" w:sz="0" w:space="0" w:color="auto"/>
                        <w:left w:val="none" w:sz="0" w:space="0" w:color="auto"/>
                        <w:bottom w:val="none" w:sz="0" w:space="0" w:color="auto"/>
                        <w:right w:val="none" w:sz="0" w:space="0" w:color="auto"/>
                      </w:divBdr>
                      <w:divsChild>
                        <w:div w:id="162780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396525">
              <w:marLeft w:val="0"/>
              <w:marRight w:val="0"/>
              <w:marTop w:val="0"/>
              <w:marBottom w:val="0"/>
              <w:divBdr>
                <w:top w:val="none" w:sz="0" w:space="0" w:color="auto"/>
                <w:left w:val="none" w:sz="0" w:space="0" w:color="auto"/>
                <w:bottom w:val="none" w:sz="0" w:space="0" w:color="auto"/>
                <w:right w:val="none" w:sz="0" w:space="0" w:color="auto"/>
              </w:divBdr>
            </w:div>
          </w:divsChild>
        </w:div>
        <w:div w:id="1317345728">
          <w:marLeft w:val="0"/>
          <w:marRight w:val="0"/>
          <w:marTop w:val="0"/>
          <w:marBottom w:val="0"/>
          <w:divBdr>
            <w:top w:val="none" w:sz="0" w:space="0" w:color="auto"/>
            <w:left w:val="none" w:sz="0" w:space="0" w:color="auto"/>
            <w:bottom w:val="none" w:sz="0" w:space="0" w:color="auto"/>
            <w:right w:val="none" w:sz="0" w:space="0" w:color="auto"/>
          </w:divBdr>
          <w:divsChild>
            <w:div w:id="54666541">
              <w:marLeft w:val="0"/>
              <w:marRight w:val="0"/>
              <w:marTop w:val="0"/>
              <w:marBottom w:val="0"/>
              <w:divBdr>
                <w:top w:val="none" w:sz="0" w:space="0" w:color="auto"/>
                <w:left w:val="none" w:sz="0" w:space="0" w:color="auto"/>
                <w:bottom w:val="none" w:sz="0" w:space="0" w:color="auto"/>
                <w:right w:val="none" w:sz="0" w:space="0" w:color="auto"/>
              </w:divBdr>
              <w:divsChild>
                <w:div w:id="1498495595">
                  <w:marLeft w:val="0"/>
                  <w:marRight w:val="0"/>
                  <w:marTop w:val="0"/>
                  <w:marBottom w:val="0"/>
                  <w:divBdr>
                    <w:top w:val="none" w:sz="0" w:space="0" w:color="auto"/>
                    <w:left w:val="none" w:sz="0" w:space="0" w:color="auto"/>
                    <w:bottom w:val="none" w:sz="0" w:space="0" w:color="auto"/>
                    <w:right w:val="none" w:sz="0" w:space="0" w:color="auto"/>
                  </w:divBdr>
                  <w:divsChild>
                    <w:div w:id="1601331546">
                      <w:marLeft w:val="0"/>
                      <w:marRight w:val="0"/>
                      <w:marTop w:val="0"/>
                      <w:marBottom w:val="0"/>
                      <w:divBdr>
                        <w:top w:val="none" w:sz="0" w:space="0" w:color="auto"/>
                        <w:left w:val="none" w:sz="0" w:space="0" w:color="auto"/>
                        <w:bottom w:val="none" w:sz="0" w:space="0" w:color="auto"/>
                        <w:right w:val="none" w:sz="0" w:space="0" w:color="auto"/>
                      </w:divBdr>
                      <w:divsChild>
                        <w:div w:id="1656454006">
                          <w:marLeft w:val="0"/>
                          <w:marRight w:val="0"/>
                          <w:marTop w:val="0"/>
                          <w:marBottom w:val="0"/>
                          <w:divBdr>
                            <w:top w:val="none" w:sz="0" w:space="0" w:color="auto"/>
                            <w:left w:val="none" w:sz="0" w:space="0" w:color="auto"/>
                            <w:bottom w:val="none" w:sz="0" w:space="0" w:color="auto"/>
                            <w:right w:val="none" w:sz="0" w:space="0" w:color="auto"/>
                          </w:divBdr>
                        </w:div>
                        <w:div w:id="49252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42659">
                  <w:marLeft w:val="0"/>
                  <w:marRight w:val="0"/>
                  <w:marTop w:val="0"/>
                  <w:marBottom w:val="0"/>
                  <w:divBdr>
                    <w:top w:val="none" w:sz="0" w:space="0" w:color="auto"/>
                    <w:left w:val="none" w:sz="0" w:space="0" w:color="auto"/>
                    <w:bottom w:val="none" w:sz="0" w:space="0" w:color="auto"/>
                    <w:right w:val="none" w:sz="0" w:space="0" w:color="auto"/>
                  </w:divBdr>
                  <w:divsChild>
                    <w:div w:id="236281345">
                      <w:marLeft w:val="0"/>
                      <w:marRight w:val="0"/>
                      <w:marTop w:val="0"/>
                      <w:marBottom w:val="0"/>
                      <w:divBdr>
                        <w:top w:val="none" w:sz="0" w:space="0" w:color="auto"/>
                        <w:left w:val="none" w:sz="0" w:space="0" w:color="auto"/>
                        <w:bottom w:val="none" w:sz="0" w:space="0" w:color="auto"/>
                        <w:right w:val="none" w:sz="0" w:space="0" w:color="auto"/>
                      </w:divBdr>
                      <w:divsChild>
                        <w:div w:id="883516229">
                          <w:marLeft w:val="0"/>
                          <w:marRight w:val="0"/>
                          <w:marTop w:val="0"/>
                          <w:marBottom w:val="0"/>
                          <w:divBdr>
                            <w:top w:val="none" w:sz="0" w:space="0" w:color="auto"/>
                            <w:left w:val="none" w:sz="0" w:space="0" w:color="auto"/>
                            <w:bottom w:val="none" w:sz="0" w:space="0" w:color="auto"/>
                            <w:right w:val="none" w:sz="0" w:space="0" w:color="auto"/>
                          </w:divBdr>
                          <w:divsChild>
                            <w:div w:id="1191840980">
                              <w:marLeft w:val="0"/>
                              <w:marRight w:val="0"/>
                              <w:marTop w:val="0"/>
                              <w:marBottom w:val="0"/>
                              <w:divBdr>
                                <w:top w:val="none" w:sz="0" w:space="0" w:color="auto"/>
                                <w:left w:val="none" w:sz="0" w:space="0" w:color="auto"/>
                                <w:bottom w:val="none" w:sz="0" w:space="0" w:color="auto"/>
                                <w:right w:val="none" w:sz="0" w:space="0" w:color="auto"/>
                              </w:divBdr>
                            </w:div>
                            <w:div w:id="1214581338">
                              <w:marLeft w:val="0"/>
                              <w:marRight w:val="0"/>
                              <w:marTop w:val="0"/>
                              <w:marBottom w:val="0"/>
                              <w:divBdr>
                                <w:top w:val="none" w:sz="0" w:space="0" w:color="auto"/>
                                <w:left w:val="none" w:sz="0" w:space="0" w:color="auto"/>
                                <w:bottom w:val="none" w:sz="0" w:space="0" w:color="auto"/>
                                <w:right w:val="none" w:sz="0" w:space="0" w:color="auto"/>
                              </w:divBdr>
                            </w:div>
                          </w:divsChild>
                        </w:div>
                        <w:div w:id="1973321458">
                          <w:marLeft w:val="0"/>
                          <w:marRight w:val="0"/>
                          <w:marTop w:val="0"/>
                          <w:marBottom w:val="0"/>
                          <w:divBdr>
                            <w:top w:val="none" w:sz="0" w:space="0" w:color="auto"/>
                            <w:left w:val="none" w:sz="0" w:space="0" w:color="auto"/>
                            <w:bottom w:val="none" w:sz="0" w:space="0" w:color="auto"/>
                            <w:right w:val="none" w:sz="0" w:space="0" w:color="auto"/>
                          </w:divBdr>
                          <w:divsChild>
                            <w:div w:id="1654606961">
                              <w:marLeft w:val="0"/>
                              <w:marRight w:val="0"/>
                              <w:marTop w:val="0"/>
                              <w:marBottom w:val="0"/>
                              <w:divBdr>
                                <w:top w:val="none" w:sz="0" w:space="0" w:color="auto"/>
                                <w:left w:val="none" w:sz="0" w:space="0" w:color="auto"/>
                                <w:bottom w:val="none" w:sz="0" w:space="0" w:color="auto"/>
                                <w:right w:val="none" w:sz="0" w:space="0" w:color="auto"/>
                              </w:divBdr>
                            </w:div>
                            <w:div w:id="761993667">
                              <w:marLeft w:val="0"/>
                              <w:marRight w:val="0"/>
                              <w:marTop w:val="0"/>
                              <w:marBottom w:val="0"/>
                              <w:divBdr>
                                <w:top w:val="none" w:sz="0" w:space="0" w:color="auto"/>
                                <w:left w:val="none" w:sz="0" w:space="0" w:color="auto"/>
                                <w:bottom w:val="none" w:sz="0" w:space="0" w:color="auto"/>
                                <w:right w:val="none" w:sz="0" w:space="0" w:color="auto"/>
                              </w:divBdr>
                            </w:div>
                            <w:div w:id="1293903839">
                              <w:marLeft w:val="0"/>
                              <w:marRight w:val="0"/>
                              <w:marTop w:val="0"/>
                              <w:marBottom w:val="0"/>
                              <w:divBdr>
                                <w:top w:val="none" w:sz="0" w:space="0" w:color="auto"/>
                                <w:left w:val="none" w:sz="0" w:space="0" w:color="auto"/>
                                <w:bottom w:val="none" w:sz="0" w:space="0" w:color="auto"/>
                                <w:right w:val="none" w:sz="0" w:space="0" w:color="auto"/>
                              </w:divBdr>
                            </w:div>
                          </w:divsChild>
                        </w:div>
                        <w:div w:id="122853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4663">
                  <w:marLeft w:val="0"/>
                  <w:marRight w:val="0"/>
                  <w:marTop w:val="0"/>
                  <w:marBottom w:val="0"/>
                  <w:divBdr>
                    <w:top w:val="none" w:sz="0" w:space="0" w:color="auto"/>
                    <w:left w:val="none" w:sz="0" w:space="0" w:color="auto"/>
                    <w:bottom w:val="none" w:sz="0" w:space="0" w:color="auto"/>
                    <w:right w:val="none" w:sz="0" w:space="0" w:color="auto"/>
                  </w:divBdr>
                  <w:divsChild>
                    <w:div w:id="875773506">
                      <w:marLeft w:val="0"/>
                      <w:marRight w:val="0"/>
                      <w:marTop w:val="0"/>
                      <w:marBottom w:val="0"/>
                      <w:divBdr>
                        <w:top w:val="none" w:sz="0" w:space="0" w:color="auto"/>
                        <w:left w:val="none" w:sz="0" w:space="0" w:color="auto"/>
                        <w:bottom w:val="none" w:sz="0" w:space="0" w:color="auto"/>
                        <w:right w:val="none" w:sz="0" w:space="0" w:color="auto"/>
                      </w:divBdr>
                      <w:divsChild>
                        <w:div w:id="1708292099">
                          <w:marLeft w:val="0"/>
                          <w:marRight w:val="0"/>
                          <w:marTop w:val="0"/>
                          <w:marBottom w:val="0"/>
                          <w:divBdr>
                            <w:top w:val="none" w:sz="0" w:space="0" w:color="auto"/>
                            <w:left w:val="none" w:sz="0" w:space="0" w:color="auto"/>
                            <w:bottom w:val="none" w:sz="0" w:space="0" w:color="auto"/>
                            <w:right w:val="none" w:sz="0" w:space="0" w:color="auto"/>
                          </w:divBdr>
                          <w:divsChild>
                            <w:div w:id="2003238948">
                              <w:marLeft w:val="0"/>
                              <w:marRight w:val="0"/>
                              <w:marTop w:val="0"/>
                              <w:marBottom w:val="0"/>
                              <w:divBdr>
                                <w:top w:val="none" w:sz="0" w:space="0" w:color="auto"/>
                                <w:left w:val="none" w:sz="0" w:space="0" w:color="auto"/>
                                <w:bottom w:val="none" w:sz="0" w:space="0" w:color="auto"/>
                                <w:right w:val="none" w:sz="0" w:space="0" w:color="auto"/>
                              </w:divBdr>
                              <w:divsChild>
                                <w:div w:id="2039695426">
                                  <w:marLeft w:val="0"/>
                                  <w:marRight w:val="0"/>
                                  <w:marTop w:val="0"/>
                                  <w:marBottom w:val="0"/>
                                  <w:divBdr>
                                    <w:top w:val="none" w:sz="0" w:space="0" w:color="auto"/>
                                    <w:left w:val="none" w:sz="0" w:space="0" w:color="auto"/>
                                    <w:bottom w:val="none" w:sz="0" w:space="0" w:color="auto"/>
                                    <w:right w:val="none" w:sz="0" w:space="0" w:color="auto"/>
                                  </w:divBdr>
                                </w:div>
                                <w:div w:id="398746184">
                                  <w:marLeft w:val="0"/>
                                  <w:marRight w:val="0"/>
                                  <w:marTop w:val="0"/>
                                  <w:marBottom w:val="0"/>
                                  <w:divBdr>
                                    <w:top w:val="none" w:sz="0" w:space="0" w:color="auto"/>
                                    <w:left w:val="none" w:sz="0" w:space="0" w:color="auto"/>
                                    <w:bottom w:val="none" w:sz="0" w:space="0" w:color="auto"/>
                                    <w:right w:val="none" w:sz="0" w:space="0" w:color="auto"/>
                                  </w:divBdr>
                                </w:div>
                                <w:div w:id="2127965859">
                                  <w:marLeft w:val="0"/>
                                  <w:marRight w:val="0"/>
                                  <w:marTop w:val="0"/>
                                  <w:marBottom w:val="0"/>
                                  <w:divBdr>
                                    <w:top w:val="none" w:sz="0" w:space="0" w:color="auto"/>
                                    <w:left w:val="none" w:sz="0" w:space="0" w:color="auto"/>
                                    <w:bottom w:val="none" w:sz="0" w:space="0" w:color="auto"/>
                                    <w:right w:val="none" w:sz="0" w:space="0" w:color="auto"/>
                                  </w:divBdr>
                                </w:div>
                                <w:div w:id="2008510444">
                                  <w:marLeft w:val="0"/>
                                  <w:marRight w:val="0"/>
                                  <w:marTop w:val="0"/>
                                  <w:marBottom w:val="0"/>
                                  <w:divBdr>
                                    <w:top w:val="none" w:sz="0" w:space="0" w:color="auto"/>
                                    <w:left w:val="none" w:sz="0" w:space="0" w:color="auto"/>
                                    <w:bottom w:val="none" w:sz="0" w:space="0" w:color="auto"/>
                                    <w:right w:val="none" w:sz="0" w:space="0" w:color="auto"/>
                                  </w:divBdr>
                                </w:div>
                                <w:div w:id="534119357">
                                  <w:marLeft w:val="0"/>
                                  <w:marRight w:val="0"/>
                                  <w:marTop w:val="0"/>
                                  <w:marBottom w:val="0"/>
                                  <w:divBdr>
                                    <w:top w:val="none" w:sz="0" w:space="0" w:color="auto"/>
                                    <w:left w:val="none" w:sz="0" w:space="0" w:color="auto"/>
                                    <w:bottom w:val="none" w:sz="0" w:space="0" w:color="auto"/>
                                    <w:right w:val="none" w:sz="0" w:space="0" w:color="auto"/>
                                  </w:divBdr>
                                  <w:divsChild>
                                    <w:div w:id="125365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34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8140">
      <w:bodyDiv w:val="1"/>
      <w:marLeft w:val="0"/>
      <w:marRight w:val="0"/>
      <w:marTop w:val="0"/>
      <w:marBottom w:val="0"/>
      <w:divBdr>
        <w:top w:val="none" w:sz="0" w:space="0" w:color="auto"/>
        <w:left w:val="none" w:sz="0" w:space="0" w:color="auto"/>
        <w:bottom w:val="none" w:sz="0" w:space="0" w:color="auto"/>
        <w:right w:val="none" w:sz="0" w:space="0" w:color="auto"/>
      </w:divBdr>
      <w:divsChild>
        <w:div w:id="429400757">
          <w:marLeft w:val="0"/>
          <w:marRight w:val="0"/>
          <w:marTop w:val="0"/>
          <w:marBottom w:val="0"/>
          <w:divBdr>
            <w:top w:val="none" w:sz="0" w:space="0" w:color="auto"/>
            <w:left w:val="none" w:sz="0" w:space="0" w:color="auto"/>
            <w:bottom w:val="none" w:sz="0" w:space="0" w:color="auto"/>
            <w:right w:val="none" w:sz="0" w:space="0" w:color="auto"/>
          </w:divBdr>
          <w:divsChild>
            <w:div w:id="920064072">
              <w:marLeft w:val="0"/>
              <w:marRight w:val="0"/>
              <w:marTop w:val="0"/>
              <w:marBottom w:val="0"/>
              <w:divBdr>
                <w:top w:val="none" w:sz="0" w:space="0" w:color="auto"/>
                <w:left w:val="none" w:sz="0" w:space="0" w:color="auto"/>
                <w:bottom w:val="none" w:sz="0" w:space="0" w:color="auto"/>
                <w:right w:val="none" w:sz="0" w:space="0" w:color="auto"/>
              </w:divBdr>
            </w:div>
            <w:div w:id="534780267">
              <w:marLeft w:val="0"/>
              <w:marRight w:val="0"/>
              <w:marTop w:val="0"/>
              <w:marBottom w:val="0"/>
              <w:divBdr>
                <w:top w:val="none" w:sz="0" w:space="0" w:color="auto"/>
                <w:left w:val="none" w:sz="0" w:space="0" w:color="auto"/>
                <w:bottom w:val="none" w:sz="0" w:space="0" w:color="auto"/>
                <w:right w:val="none" w:sz="0" w:space="0" w:color="auto"/>
              </w:divBdr>
              <w:divsChild>
                <w:div w:id="422839601">
                  <w:marLeft w:val="0"/>
                  <w:marRight w:val="0"/>
                  <w:marTop w:val="0"/>
                  <w:marBottom w:val="0"/>
                  <w:divBdr>
                    <w:top w:val="none" w:sz="0" w:space="0" w:color="auto"/>
                    <w:left w:val="none" w:sz="0" w:space="0" w:color="auto"/>
                    <w:bottom w:val="none" w:sz="0" w:space="0" w:color="auto"/>
                    <w:right w:val="none" w:sz="0" w:space="0" w:color="auto"/>
                  </w:divBdr>
                </w:div>
              </w:divsChild>
            </w:div>
            <w:div w:id="915937488">
              <w:marLeft w:val="0"/>
              <w:marRight w:val="0"/>
              <w:marTop w:val="0"/>
              <w:marBottom w:val="0"/>
              <w:divBdr>
                <w:top w:val="none" w:sz="0" w:space="0" w:color="auto"/>
                <w:left w:val="none" w:sz="0" w:space="0" w:color="auto"/>
                <w:bottom w:val="none" w:sz="0" w:space="0" w:color="auto"/>
                <w:right w:val="none" w:sz="0" w:space="0" w:color="auto"/>
              </w:divBdr>
              <w:divsChild>
                <w:div w:id="19934269">
                  <w:marLeft w:val="0"/>
                  <w:marRight w:val="0"/>
                  <w:marTop w:val="0"/>
                  <w:marBottom w:val="0"/>
                  <w:divBdr>
                    <w:top w:val="none" w:sz="0" w:space="0" w:color="auto"/>
                    <w:left w:val="none" w:sz="0" w:space="0" w:color="auto"/>
                    <w:bottom w:val="none" w:sz="0" w:space="0" w:color="auto"/>
                    <w:right w:val="none" w:sz="0" w:space="0" w:color="auto"/>
                  </w:divBdr>
                  <w:divsChild>
                    <w:div w:id="1635254519">
                      <w:marLeft w:val="0"/>
                      <w:marRight w:val="0"/>
                      <w:marTop w:val="0"/>
                      <w:marBottom w:val="0"/>
                      <w:divBdr>
                        <w:top w:val="none" w:sz="0" w:space="0" w:color="auto"/>
                        <w:left w:val="none" w:sz="0" w:space="0" w:color="auto"/>
                        <w:bottom w:val="none" w:sz="0" w:space="0" w:color="auto"/>
                        <w:right w:val="none" w:sz="0" w:space="0" w:color="auto"/>
                      </w:divBdr>
                      <w:divsChild>
                        <w:div w:id="104536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41455">
              <w:marLeft w:val="0"/>
              <w:marRight w:val="0"/>
              <w:marTop w:val="0"/>
              <w:marBottom w:val="0"/>
              <w:divBdr>
                <w:top w:val="none" w:sz="0" w:space="0" w:color="auto"/>
                <w:left w:val="none" w:sz="0" w:space="0" w:color="auto"/>
                <w:bottom w:val="none" w:sz="0" w:space="0" w:color="auto"/>
                <w:right w:val="none" w:sz="0" w:space="0" w:color="auto"/>
              </w:divBdr>
            </w:div>
          </w:divsChild>
        </w:div>
        <w:div w:id="1021396466">
          <w:marLeft w:val="0"/>
          <w:marRight w:val="0"/>
          <w:marTop w:val="0"/>
          <w:marBottom w:val="0"/>
          <w:divBdr>
            <w:top w:val="none" w:sz="0" w:space="0" w:color="auto"/>
            <w:left w:val="none" w:sz="0" w:space="0" w:color="auto"/>
            <w:bottom w:val="none" w:sz="0" w:space="0" w:color="auto"/>
            <w:right w:val="none" w:sz="0" w:space="0" w:color="auto"/>
          </w:divBdr>
          <w:divsChild>
            <w:div w:id="2040350582">
              <w:marLeft w:val="0"/>
              <w:marRight w:val="0"/>
              <w:marTop w:val="0"/>
              <w:marBottom w:val="0"/>
              <w:divBdr>
                <w:top w:val="none" w:sz="0" w:space="0" w:color="auto"/>
                <w:left w:val="none" w:sz="0" w:space="0" w:color="auto"/>
                <w:bottom w:val="none" w:sz="0" w:space="0" w:color="auto"/>
                <w:right w:val="none" w:sz="0" w:space="0" w:color="auto"/>
              </w:divBdr>
              <w:divsChild>
                <w:div w:id="1144548162">
                  <w:marLeft w:val="0"/>
                  <w:marRight w:val="0"/>
                  <w:marTop w:val="0"/>
                  <w:marBottom w:val="0"/>
                  <w:divBdr>
                    <w:top w:val="none" w:sz="0" w:space="0" w:color="auto"/>
                    <w:left w:val="none" w:sz="0" w:space="0" w:color="auto"/>
                    <w:bottom w:val="none" w:sz="0" w:space="0" w:color="auto"/>
                    <w:right w:val="none" w:sz="0" w:space="0" w:color="auto"/>
                  </w:divBdr>
                  <w:divsChild>
                    <w:div w:id="1522233257">
                      <w:marLeft w:val="0"/>
                      <w:marRight w:val="0"/>
                      <w:marTop w:val="0"/>
                      <w:marBottom w:val="0"/>
                      <w:divBdr>
                        <w:top w:val="none" w:sz="0" w:space="0" w:color="auto"/>
                        <w:left w:val="none" w:sz="0" w:space="0" w:color="auto"/>
                        <w:bottom w:val="none" w:sz="0" w:space="0" w:color="auto"/>
                        <w:right w:val="none" w:sz="0" w:space="0" w:color="auto"/>
                      </w:divBdr>
                      <w:divsChild>
                        <w:div w:id="468594764">
                          <w:marLeft w:val="0"/>
                          <w:marRight w:val="0"/>
                          <w:marTop w:val="0"/>
                          <w:marBottom w:val="0"/>
                          <w:divBdr>
                            <w:top w:val="none" w:sz="0" w:space="0" w:color="auto"/>
                            <w:left w:val="none" w:sz="0" w:space="0" w:color="auto"/>
                            <w:bottom w:val="none" w:sz="0" w:space="0" w:color="auto"/>
                            <w:right w:val="none" w:sz="0" w:space="0" w:color="auto"/>
                          </w:divBdr>
                        </w:div>
                        <w:div w:id="155118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58437">
                  <w:marLeft w:val="0"/>
                  <w:marRight w:val="0"/>
                  <w:marTop w:val="0"/>
                  <w:marBottom w:val="0"/>
                  <w:divBdr>
                    <w:top w:val="none" w:sz="0" w:space="0" w:color="auto"/>
                    <w:left w:val="none" w:sz="0" w:space="0" w:color="auto"/>
                    <w:bottom w:val="none" w:sz="0" w:space="0" w:color="auto"/>
                    <w:right w:val="none" w:sz="0" w:space="0" w:color="auto"/>
                  </w:divBdr>
                  <w:divsChild>
                    <w:div w:id="2091731882">
                      <w:marLeft w:val="0"/>
                      <w:marRight w:val="0"/>
                      <w:marTop w:val="0"/>
                      <w:marBottom w:val="0"/>
                      <w:divBdr>
                        <w:top w:val="none" w:sz="0" w:space="0" w:color="auto"/>
                        <w:left w:val="none" w:sz="0" w:space="0" w:color="auto"/>
                        <w:bottom w:val="none" w:sz="0" w:space="0" w:color="auto"/>
                        <w:right w:val="none" w:sz="0" w:space="0" w:color="auto"/>
                      </w:divBdr>
                      <w:divsChild>
                        <w:div w:id="1914854049">
                          <w:marLeft w:val="0"/>
                          <w:marRight w:val="0"/>
                          <w:marTop w:val="0"/>
                          <w:marBottom w:val="0"/>
                          <w:divBdr>
                            <w:top w:val="none" w:sz="0" w:space="0" w:color="auto"/>
                            <w:left w:val="none" w:sz="0" w:space="0" w:color="auto"/>
                            <w:bottom w:val="none" w:sz="0" w:space="0" w:color="auto"/>
                            <w:right w:val="none" w:sz="0" w:space="0" w:color="auto"/>
                          </w:divBdr>
                          <w:divsChild>
                            <w:div w:id="2071926862">
                              <w:marLeft w:val="0"/>
                              <w:marRight w:val="0"/>
                              <w:marTop w:val="0"/>
                              <w:marBottom w:val="0"/>
                              <w:divBdr>
                                <w:top w:val="none" w:sz="0" w:space="0" w:color="auto"/>
                                <w:left w:val="none" w:sz="0" w:space="0" w:color="auto"/>
                                <w:bottom w:val="none" w:sz="0" w:space="0" w:color="auto"/>
                                <w:right w:val="none" w:sz="0" w:space="0" w:color="auto"/>
                              </w:divBdr>
                            </w:div>
                            <w:div w:id="169562198">
                              <w:marLeft w:val="0"/>
                              <w:marRight w:val="0"/>
                              <w:marTop w:val="0"/>
                              <w:marBottom w:val="0"/>
                              <w:divBdr>
                                <w:top w:val="none" w:sz="0" w:space="0" w:color="auto"/>
                                <w:left w:val="none" w:sz="0" w:space="0" w:color="auto"/>
                                <w:bottom w:val="none" w:sz="0" w:space="0" w:color="auto"/>
                                <w:right w:val="none" w:sz="0" w:space="0" w:color="auto"/>
                              </w:divBdr>
                            </w:div>
                            <w:div w:id="24018906">
                              <w:marLeft w:val="0"/>
                              <w:marRight w:val="0"/>
                              <w:marTop w:val="0"/>
                              <w:marBottom w:val="0"/>
                              <w:divBdr>
                                <w:top w:val="none" w:sz="0" w:space="0" w:color="auto"/>
                                <w:left w:val="none" w:sz="0" w:space="0" w:color="auto"/>
                                <w:bottom w:val="none" w:sz="0" w:space="0" w:color="auto"/>
                                <w:right w:val="none" w:sz="0" w:space="0" w:color="auto"/>
                              </w:divBdr>
                            </w:div>
                          </w:divsChild>
                        </w:div>
                        <w:div w:id="30030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2849">
                  <w:marLeft w:val="0"/>
                  <w:marRight w:val="0"/>
                  <w:marTop w:val="0"/>
                  <w:marBottom w:val="0"/>
                  <w:divBdr>
                    <w:top w:val="none" w:sz="0" w:space="0" w:color="auto"/>
                    <w:left w:val="none" w:sz="0" w:space="0" w:color="auto"/>
                    <w:bottom w:val="none" w:sz="0" w:space="0" w:color="auto"/>
                    <w:right w:val="none" w:sz="0" w:space="0" w:color="auto"/>
                  </w:divBdr>
                  <w:divsChild>
                    <w:div w:id="2029211914">
                      <w:marLeft w:val="0"/>
                      <w:marRight w:val="0"/>
                      <w:marTop w:val="0"/>
                      <w:marBottom w:val="0"/>
                      <w:divBdr>
                        <w:top w:val="none" w:sz="0" w:space="0" w:color="auto"/>
                        <w:left w:val="none" w:sz="0" w:space="0" w:color="auto"/>
                        <w:bottom w:val="none" w:sz="0" w:space="0" w:color="auto"/>
                        <w:right w:val="none" w:sz="0" w:space="0" w:color="auto"/>
                      </w:divBdr>
                      <w:divsChild>
                        <w:div w:id="831604177">
                          <w:marLeft w:val="0"/>
                          <w:marRight w:val="0"/>
                          <w:marTop w:val="0"/>
                          <w:marBottom w:val="0"/>
                          <w:divBdr>
                            <w:top w:val="none" w:sz="0" w:space="0" w:color="auto"/>
                            <w:left w:val="none" w:sz="0" w:space="0" w:color="auto"/>
                            <w:bottom w:val="none" w:sz="0" w:space="0" w:color="auto"/>
                            <w:right w:val="none" w:sz="0" w:space="0" w:color="auto"/>
                          </w:divBdr>
                          <w:divsChild>
                            <w:div w:id="1635257726">
                              <w:marLeft w:val="0"/>
                              <w:marRight w:val="0"/>
                              <w:marTop w:val="0"/>
                              <w:marBottom w:val="0"/>
                              <w:divBdr>
                                <w:top w:val="none" w:sz="0" w:space="0" w:color="auto"/>
                                <w:left w:val="none" w:sz="0" w:space="0" w:color="auto"/>
                                <w:bottom w:val="none" w:sz="0" w:space="0" w:color="auto"/>
                                <w:right w:val="none" w:sz="0" w:space="0" w:color="auto"/>
                              </w:divBdr>
                              <w:divsChild>
                                <w:div w:id="1933781523">
                                  <w:marLeft w:val="0"/>
                                  <w:marRight w:val="0"/>
                                  <w:marTop w:val="0"/>
                                  <w:marBottom w:val="0"/>
                                  <w:divBdr>
                                    <w:top w:val="none" w:sz="0" w:space="0" w:color="auto"/>
                                    <w:left w:val="none" w:sz="0" w:space="0" w:color="auto"/>
                                    <w:bottom w:val="none" w:sz="0" w:space="0" w:color="auto"/>
                                    <w:right w:val="none" w:sz="0" w:space="0" w:color="auto"/>
                                  </w:divBdr>
                                </w:div>
                                <w:div w:id="927690626">
                                  <w:marLeft w:val="0"/>
                                  <w:marRight w:val="0"/>
                                  <w:marTop w:val="0"/>
                                  <w:marBottom w:val="0"/>
                                  <w:divBdr>
                                    <w:top w:val="none" w:sz="0" w:space="0" w:color="auto"/>
                                    <w:left w:val="none" w:sz="0" w:space="0" w:color="auto"/>
                                    <w:bottom w:val="none" w:sz="0" w:space="0" w:color="auto"/>
                                    <w:right w:val="none" w:sz="0" w:space="0" w:color="auto"/>
                                  </w:divBdr>
                                </w:div>
                                <w:div w:id="151139169">
                                  <w:marLeft w:val="0"/>
                                  <w:marRight w:val="0"/>
                                  <w:marTop w:val="0"/>
                                  <w:marBottom w:val="0"/>
                                  <w:divBdr>
                                    <w:top w:val="none" w:sz="0" w:space="0" w:color="auto"/>
                                    <w:left w:val="none" w:sz="0" w:space="0" w:color="auto"/>
                                    <w:bottom w:val="none" w:sz="0" w:space="0" w:color="auto"/>
                                    <w:right w:val="none" w:sz="0" w:space="0" w:color="auto"/>
                                  </w:divBdr>
                                </w:div>
                                <w:div w:id="2089963869">
                                  <w:marLeft w:val="0"/>
                                  <w:marRight w:val="0"/>
                                  <w:marTop w:val="0"/>
                                  <w:marBottom w:val="0"/>
                                  <w:divBdr>
                                    <w:top w:val="none" w:sz="0" w:space="0" w:color="auto"/>
                                    <w:left w:val="none" w:sz="0" w:space="0" w:color="auto"/>
                                    <w:bottom w:val="none" w:sz="0" w:space="0" w:color="auto"/>
                                    <w:right w:val="none" w:sz="0" w:space="0" w:color="auto"/>
                                  </w:divBdr>
                                </w:div>
                                <w:div w:id="2705639">
                                  <w:marLeft w:val="0"/>
                                  <w:marRight w:val="0"/>
                                  <w:marTop w:val="0"/>
                                  <w:marBottom w:val="0"/>
                                  <w:divBdr>
                                    <w:top w:val="none" w:sz="0" w:space="0" w:color="auto"/>
                                    <w:left w:val="none" w:sz="0" w:space="0" w:color="auto"/>
                                    <w:bottom w:val="none" w:sz="0" w:space="0" w:color="auto"/>
                                    <w:right w:val="none" w:sz="0" w:space="0" w:color="auto"/>
                                  </w:divBdr>
                                  <w:divsChild>
                                    <w:div w:id="20253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52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0740">
      <w:bodyDiv w:val="1"/>
      <w:marLeft w:val="0"/>
      <w:marRight w:val="0"/>
      <w:marTop w:val="0"/>
      <w:marBottom w:val="0"/>
      <w:divBdr>
        <w:top w:val="none" w:sz="0" w:space="0" w:color="auto"/>
        <w:left w:val="none" w:sz="0" w:space="0" w:color="auto"/>
        <w:bottom w:val="none" w:sz="0" w:space="0" w:color="auto"/>
        <w:right w:val="none" w:sz="0" w:space="0" w:color="auto"/>
      </w:divBdr>
      <w:divsChild>
        <w:div w:id="1517649639">
          <w:marLeft w:val="0"/>
          <w:marRight w:val="0"/>
          <w:marTop w:val="0"/>
          <w:marBottom w:val="0"/>
          <w:divBdr>
            <w:top w:val="none" w:sz="0" w:space="0" w:color="auto"/>
            <w:left w:val="none" w:sz="0" w:space="0" w:color="auto"/>
            <w:bottom w:val="none" w:sz="0" w:space="0" w:color="auto"/>
            <w:right w:val="none" w:sz="0" w:space="0" w:color="auto"/>
          </w:divBdr>
          <w:divsChild>
            <w:div w:id="232590555">
              <w:marLeft w:val="0"/>
              <w:marRight w:val="0"/>
              <w:marTop w:val="0"/>
              <w:marBottom w:val="0"/>
              <w:divBdr>
                <w:top w:val="none" w:sz="0" w:space="0" w:color="auto"/>
                <w:left w:val="none" w:sz="0" w:space="0" w:color="auto"/>
                <w:bottom w:val="none" w:sz="0" w:space="0" w:color="auto"/>
                <w:right w:val="none" w:sz="0" w:space="0" w:color="auto"/>
              </w:divBdr>
            </w:div>
            <w:div w:id="1083066914">
              <w:marLeft w:val="0"/>
              <w:marRight w:val="0"/>
              <w:marTop w:val="0"/>
              <w:marBottom w:val="0"/>
              <w:divBdr>
                <w:top w:val="none" w:sz="0" w:space="0" w:color="auto"/>
                <w:left w:val="none" w:sz="0" w:space="0" w:color="auto"/>
                <w:bottom w:val="none" w:sz="0" w:space="0" w:color="auto"/>
                <w:right w:val="none" w:sz="0" w:space="0" w:color="auto"/>
              </w:divBdr>
              <w:divsChild>
                <w:div w:id="979457048">
                  <w:marLeft w:val="0"/>
                  <w:marRight w:val="0"/>
                  <w:marTop w:val="0"/>
                  <w:marBottom w:val="0"/>
                  <w:divBdr>
                    <w:top w:val="none" w:sz="0" w:space="0" w:color="auto"/>
                    <w:left w:val="none" w:sz="0" w:space="0" w:color="auto"/>
                    <w:bottom w:val="none" w:sz="0" w:space="0" w:color="auto"/>
                    <w:right w:val="none" w:sz="0" w:space="0" w:color="auto"/>
                  </w:divBdr>
                </w:div>
              </w:divsChild>
            </w:div>
            <w:div w:id="1874341698">
              <w:marLeft w:val="0"/>
              <w:marRight w:val="0"/>
              <w:marTop w:val="0"/>
              <w:marBottom w:val="0"/>
              <w:divBdr>
                <w:top w:val="none" w:sz="0" w:space="0" w:color="auto"/>
                <w:left w:val="none" w:sz="0" w:space="0" w:color="auto"/>
                <w:bottom w:val="none" w:sz="0" w:space="0" w:color="auto"/>
                <w:right w:val="none" w:sz="0" w:space="0" w:color="auto"/>
              </w:divBdr>
              <w:divsChild>
                <w:div w:id="1310865845">
                  <w:marLeft w:val="0"/>
                  <w:marRight w:val="0"/>
                  <w:marTop w:val="0"/>
                  <w:marBottom w:val="0"/>
                  <w:divBdr>
                    <w:top w:val="none" w:sz="0" w:space="0" w:color="auto"/>
                    <w:left w:val="none" w:sz="0" w:space="0" w:color="auto"/>
                    <w:bottom w:val="none" w:sz="0" w:space="0" w:color="auto"/>
                    <w:right w:val="none" w:sz="0" w:space="0" w:color="auto"/>
                  </w:divBdr>
                  <w:divsChild>
                    <w:div w:id="1617324645">
                      <w:marLeft w:val="0"/>
                      <w:marRight w:val="0"/>
                      <w:marTop w:val="0"/>
                      <w:marBottom w:val="0"/>
                      <w:divBdr>
                        <w:top w:val="none" w:sz="0" w:space="0" w:color="auto"/>
                        <w:left w:val="none" w:sz="0" w:space="0" w:color="auto"/>
                        <w:bottom w:val="none" w:sz="0" w:space="0" w:color="auto"/>
                        <w:right w:val="none" w:sz="0" w:space="0" w:color="auto"/>
                      </w:divBdr>
                      <w:divsChild>
                        <w:div w:id="32527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17667">
              <w:marLeft w:val="0"/>
              <w:marRight w:val="0"/>
              <w:marTop w:val="0"/>
              <w:marBottom w:val="0"/>
              <w:divBdr>
                <w:top w:val="none" w:sz="0" w:space="0" w:color="auto"/>
                <w:left w:val="none" w:sz="0" w:space="0" w:color="auto"/>
                <w:bottom w:val="none" w:sz="0" w:space="0" w:color="auto"/>
                <w:right w:val="none" w:sz="0" w:space="0" w:color="auto"/>
              </w:divBdr>
            </w:div>
          </w:divsChild>
        </w:div>
        <w:div w:id="1454013745">
          <w:marLeft w:val="0"/>
          <w:marRight w:val="0"/>
          <w:marTop w:val="0"/>
          <w:marBottom w:val="0"/>
          <w:divBdr>
            <w:top w:val="none" w:sz="0" w:space="0" w:color="auto"/>
            <w:left w:val="none" w:sz="0" w:space="0" w:color="auto"/>
            <w:bottom w:val="none" w:sz="0" w:space="0" w:color="auto"/>
            <w:right w:val="none" w:sz="0" w:space="0" w:color="auto"/>
          </w:divBdr>
          <w:divsChild>
            <w:div w:id="395276892">
              <w:marLeft w:val="0"/>
              <w:marRight w:val="0"/>
              <w:marTop w:val="0"/>
              <w:marBottom w:val="0"/>
              <w:divBdr>
                <w:top w:val="none" w:sz="0" w:space="0" w:color="auto"/>
                <w:left w:val="none" w:sz="0" w:space="0" w:color="auto"/>
                <w:bottom w:val="none" w:sz="0" w:space="0" w:color="auto"/>
                <w:right w:val="none" w:sz="0" w:space="0" w:color="auto"/>
              </w:divBdr>
              <w:divsChild>
                <w:div w:id="583993771">
                  <w:marLeft w:val="0"/>
                  <w:marRight w:val="0"/>
                  <w:marTop w:val="0"/>
                  <w:marBottom w:val="0"/>
                  <w:divBdr>
                    <w:top w:val="none" w:sz="0" w:space="0" w:color="auto"/>
                    <w:left w:val="none" w:sz="0" w:space="0" w:color="auto"/>
                    <w:bottom w:val="none" w:sz="0" w:space="0" w:color="auto"/>
                    <w:right w:val="none" w:sz="0" w:space="0" w:color="auto"/>
                  </w:divBdr>
                  <w:divsChild>
                    <w:div w:id="1910917646">
                      <w:marLeft w:val="0"/>
                      <w:marRight w:val="0"/>
                      <w:marTop w:val="0"/>
                      <w:marBottom w:val="0"/>
                      <w:divBdr>
                        <w:top w:val="none" w:sz="0" w:space="0" w:color="auto"/>
                        <w:left w:val="none" w:sz="0" w:space="0" w:color="auto"/>
                        <w:bottom w:val="none" w:sz="0" w:space="0" w:color="auto"/>
                        <w:right w:val="none" w:sz="0" w:space="0" w:color="auto"/>
                      </w:divBdr>
                      <w:divsChild>
                        <w:div w:id="490561245">
                          <w:marLeft w:val="0"/>
                          <w:marRight w:val="0"/>
                          <w:marTop w:val="0"/>
                          <w:marBottom w:val="0"/>
                          <w:divBdr>
                            <w:top w:val="none" w:sz="0" w:space="0" w:color="auto"/>
                            <w:left w:val="none" w:sz="0" w:space="0" w:color="auto"/>
                            <w:bottom w:val="none" w:sz="0" w:space="0" w:color="auto"/>
                            <w:right w:val="none" w:sz="0" w:space="0" w:color="auto"/>
                          </w:divBdr>
                        </w:div>
                        <w:div w:id="11576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3780">
                  <w:marLeft w:val="0"/>
                  <w:marRight w:val="0"/>
                  <w:marTop w:val="0"/>
                  <w:marBottom w:val="0"/>
                  <w:divBdr>
                    <w:top w:val="none" w:sz="0" w:space="0" w:color="auto"/>
                    <w:left w:val="none" w:sz="0" w:space="0" w:color="auto"/>
                    <w:bottom w:val="none" w:sz="0" w:space="0" w:color="auto"/>
                    <w:right w:val="none" w:sz="0" w:space="0" w:color="auto"/>
                  </w:divBdr>
                  <w:divsChild>
                    <w:div w:id="1535001513">
                      <w:marLeft w:val="0"/>
                      <w:marRight w:val="0"/>
                      <w:marTop w:val="0"/>
                      <w:marBottom w:val="0"/>
                      <w:divBdr>
                        <w:top w:val="none" w:sz="0" w:space="0" w:color="auto"/>
                        <w:left w:val="none" w:sz="0" w:space="0" w:color="auto"/>
                        <w:bottom w:val="none" w:sz="0" w:space="0" w:color="auto"/>
                        <w:right w:val="none" w:sz="0" w:space="0" w:color="auto"/>
                      </w:divBdr>
                      <w:divsChild>
                        <w:div w:id="1075516514">
                          <w:marLeft w:val="0"/>
                          <w:marRight w:val="0"/>
                          <w:marTop w:val="0"/>
                          <w:marBottom w:val="0"/>
                          <w:divBdr>
                            <w:top w:val="none" w:sz="0" w:space="0" w:color="auto"/>
                            <w:left w:val="none" w:sz="0" w:space="0" w:color="auto"/>
                            <w:bottom w:val="none" w:sz="0" w:space="0" w:color="auto"/>
                            <w:right w:val="none" w:sz="0" w:space="0" w:color="auto"/>
                          </w:divBdr>
                          <w:divsChild>
                            <w:div w:id="28847612">
                              <w:marLeft w:val="0"/>
                              <w:marRight w:val="0"/>
                              <w:marTop w:val="0"/>
                              <w:marBottom w:val="0"/>
                              <w:divBdr>
                                <w:top w:val="none" w:sz="0" w:space="0" w:color="auto"/>
                                <w:left w:val="none" w:sz="0" w:space="0" w:color="auto"/>
                                <w:bottom w:val="none" w:sz="0" w:space="0" w:color="auto"/>
                                <w:right w:val="none" w:sz="0" w:space="0" w:color="auto"/>
                              </w:divBdr>
                            </w:div>
                            <w:div w:id="636759204">
                              <w:marLeft w:val="0"/>
                              <w:marRight w:val="0"/>
                              <w:marTop w:val="0"/>
                              <w:marBottom w:val="0"/>
                              <w:divBdr>
                                <w:top w:val="none" w:sz="0" w:space="0" w:color="auto"/>
                                <w:left w:val="none" w:sz="0" w:space="0" w:color="auto"/>
                                <w:bottom w:val="none" w:sz="0" w:space="0" w:color="auto"/>
                                <w:right w:val="none" w:sz="0" w:space="0" w:color="auto"/>
                              </w:divBdr>
                            </w:div>
                            <w:div w:id="108357037">
                              <w:marLeft w:val="0"/>
                              <w:marRight w:val="0"/>
                              <w:marTop w:val="0"/>
                              <w:marBottom w:val="0"/>
                              <w:divBdr>
                                <w:top w:val="none" w:sz="0" w:space="0" w:color="auto"/>
                                <w:left w:val="none" w:sz="0" w:space="0" w:color="auto"/>
                                <w:bottom w:val="none" w:sz="0" w:space="0" w:color="auto"/>
                                <w:right w:val="none" w:sz="0" w:space="0" w:color="auto"/>
                              </w:divBdr>
                            </w:div>
                          </w:divsChild>
                        </w:div>
                        <w:div w:id="106974130">
                          <w:marLeft w:val="0"/>
                          <w:marRight w:val="0"/>
                          <w:marTop w:val="0"/>
                          <w:marBottom w:val="0"/>
                          <w:divBdr>
                            <w:top w:val="none" w:sz="0" w:space="0" w:color="auto"/>
                            <w:left w:val="none" w:sz="0" w:space="0" w:color="auto"/>
                            <w:bottom w:val="none" w:sz="0" w:space="0" w:color="auto"/>
                            <w:right w:val="none" w:sz="0" w:space="0" w:color="auto"/>
                          </w:divBdr>
                          <w:divsChild>
                            <w:div w:id="1787658029">
                              <w:marLeft w:val="0"/>
                              <w:marRight w:val="0"/>
                              <w:marTop w:val="0"/>
                              <w:marBottom w:val="0"/>
                              <w:divBdr>
                                <w:top w:val="none" w:sz="0" w:space="0" w:color="auto"/>
                                <w:left w:val="none" w:sz="0" w:space="0" w:color="auto"/>
                                <w:bottom w:val="none" w:sz="0" w:space="0" w:color="auto"/>
                                <w:right w:val="none" w:sz="0" w:space="0" w:color="auto"/>
                              </w:divBdr>
                            </w:div>
                            <w:div w:id="465315405">
                              <w:marLeft w:val="0"/>
                              <w:marRight w:val="0"/>
                              <w:marTop w:val="0"/>
                              <w:marBottom w:val="0"/>
                              <w:divBdr>
                                <w:top w:val="none" w:sz="0" w:space="0" w:color="auto"/>
                                <w:left w:val="none" w:sz="0" w:space="0" w:color="auto"/>
                                <w:bottom w:val="none" w:sz="0" w:space="0" w:color="auto"/>
                                <w:right w:val="none" w:sz="0" w:space="0" w:color="auto"/>
                              </w:divBdr>
                            </w:div>
                            <w:div w:id="1743719542">
                              <w:marLeft w:val="0"/>
                              <w:marRight w:val="0"/>
                              <w:marTop w:val="0"/>
                              <w:marBottom w:val="0"/>
                              <w:divBdr>
                                <w:top w:val="none" w:sz="0" w:space="0" w:color="auto"/>
                                <w:left w:val="none" w:sz="0" w:space="0" w:color="auto"/>
                                <w:bottom w:val="none" w:sz="0" w:space="0" w:color="auto"/>
                                <w:right w:val="none" w:sz="0" w:space="0" w:color="auto"/>
                              </w:divBdr>
                            </w:div>
                          </w:divsChild>
                        </w:div>
                        <w:div w:id="361982954">
                          <w:marLeft w:val="0"/>
                          <w:marRight w:val="0"/>
                          <w:marTop w:val="0"/>
                          <w:marBottom w:val="0"/>
                          <w:divBdr>
                            <w:top w:val="none" w:sz="0" w:space="0" w:color="auto"/>
                            <w:left w:val="none" w:sz="0" w:space="0" w:color="auto"/>
                            <w:bottom w:val="none" w:sz="0" w:space="0" w:color="auto"/>
                            <w:right w:val="none" w:sz="0" w:space="0" w:color="auto"/>
                          </w:divBdr>
                          <w:divsChild>
                            <w:div w:id="254674045">
                              <w:marLeft w:val="0"/>
                              <w:marRight w:val="0"/>
                              <w:marTop w:val="0"/>
                              <w:marBottom w:val="0"/>
                              <w:divBdr>
                                <w:top w:val="none" w:sz="0" w:space="0" w:color="auto"/>
                                <w:left w:val="none" w:sz="0" w:space="0" w:color="auto"/>
                                <w:bottom w:val="none" w:sz="0" w:space="0" w:color="auto"/>
                                <w:right w:val="none" w:sz="0" w:space="0" w:color="auto"/>
                              </w:divBdr>
                            </w:div>
                            <w:div w:id="1222516582">
                              <w:marLeft w:val="0"/>
                              <w:marRight w:val="0"/>
                              <w:marTop w:val="0"/>
                              <w:marBottom w:val="0"/>
                              <w:divBdr>
                                <w:top w:val="none" w:sz="0" w:space="0" w:color="auto"/>
                                <w:left w:val="none" w:sz="0" w:space="0" w:color="auto"/>
                                <w:bottom w:val="none" w:sz="0" w:space="0" w:color="auto"/>
                                <w:right w:val="none" w:sz="0" w:space="0" w:color="auto"/>
                              </w:divBdr>
                            </w:div>
                            <w:div w:id="577399095">
                              <w:marLeft w:val="0"/>
                              <w:marRight w:val="0"/>
                              <w:marTop w:val="0"/>
                              <w:marBottom w:val="0"/>
                              <w:divBdr>
                                <w:top w:val="none" w:sz="0" w:space="0" w:color="auto"/>
                                <w:left w:val="none" w:sz="0" w:space="0" w:color="auto"/>
                                <w:bottom w:val="none" w:sz="0" w:space="0" w:color="auto"/>
                                <w:right w:val="none" w:sz="0" w:space="0" w:color="auto"/>
                              </w:divBdr>
                            </w:div>
                          </w:divsChild>
                        </w:div>
                        <w:div w:id="147022627">
                          <w:marLeft w:val="0"/>
                          <w:marRight w:val="0"/>
                          <w:marTop w:val="0"/>
                          <w:marBottom w:val="0"/>
                          <w:divBdr>
                            <w:top w:val="none" w:sz="0" w:space="0" w:color="auto"/>
                            <w:left w:val="none" w:sz="0" w:space="0" w:color="auto"/>
                            <w:bottom w:val="none" w:sz="0" w:space="0" w:color="auto"/>
                            <w:right w:val="none" w:sz="0" w:space="0" w:color="auto"/>
                          </w:divBdr>
                          <w:divsChild>
                            <w:div w:id="84963205">
                              <w:marLeft w:val="0"/>
                              <w:marRight w:val="0"/>
                              <w:marTop w:val="0"/>
                              <w:marBottom w:val="0"/>
                              <w:divBdr>
                                <w:top w:val="none" w:sz="0" w:space="0" w:color="auto"/>
                                <w:left w:val="none" w:sz="0" w:space="0" w:color="auto"/>
                                <w:bottom w:val="none" w:sz="0" w:space="0" w:color="auto"/>
                                <w:right w:val="none" w:sz="0" w:space="0" w:color="auto"/>
                              </w:divBdr>
                            </w:div>
                            <w:div w:id="1585917029">
                              <w:marLeft w:val="0"/>
                              <w:marRight w:val="0"/>
                              <w:marTop w:val="0"/>
                              <w:marBottom w:val="0"/>
                              <w:divBdr>
                                <w:top w:val="none" w:sz="0" w:space="0" w:color="auto"/>
                                <w:left w:val="none" w:sz="0" w:space="0" w:color="auto"/>
                                <w:bottom w:val="none" w:sz="0" w:space="0" w:color="auto"/>
                                <w:right w:val="none" w:sz="0" w:space="0" w:color="auto"/>
                              </w:divBdr>
                            </w:div>
                            <w:div w:id="1026633731">
                              <w:marLeft w:val="0"/>
                              <w:marRight w:val="0"/>
                              <w:marTop w:val="0"/>
                              <w:marBottom w:val="0"/>
                              <w:divBdr>
                                <w:top w:val="none" w:sz="0" w:space="0" w:color="auto"/>
                                <w:left w:val="none" w:sz="0" w:space="0" w:color="auto"/>
                                <w:bottom w:val="none" w:sz="0" w:space="0" w:color="auto"/>
                                <w:right w:val="none" w:sz="0" w:space="0" w:color="auto"/>
                              </w:divBdr>
                            </w:div>
                          </w:divsChild>
                        </w:div>
                        <w:div w:id="176483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32030">
                  <w:marLeft w:val="0"/>
                  <w:marRight w:val="0"/>
                  <w:marTop w:val="0"/>
                  <w:marBottom w:val="0"/>
                  <w:divBdr>
                    <w:top w:val="none" w:sz="0" w:space="0" w:color="auto"/>
                    <w:left w:val="none" w:sz="0" w:space="0" w:color="auto"/>
                    <w:bottom w:val="none" w:sz="0" w:space="0" w:color="auto"/>
                    <w:right w:val="none" w:sz="0" w:space="0" w:color="auto"/>
                  </w:divBdr>
                  <w:divsChild>
                    <w:div w:id="1176774763">
                      <w:marLeft w:val="0"/>
                      <w:marRight w:val="0"/>
                      <w:marTop w:val="0"/>
                      <w:marBottom w:val="0"/>
                      <w:divBdr>
                        <w:top w:val="none" w:sz="0" w:space="0" w:color="auto"/>
                        <w:left w:val="none" w:sz="0" w:space="0" w:color="auto"/>
                        <w:bottom w:val="none" w:sz="0" w:space="0" w:color="auto"/>
                        <w:right w:val="none" w:sz="0" w:space="0" w:color="auto"/>
                      </w:divBdr>
                      <w:divsChild>
                        <w:div w:id="1837919662">
                          <w:marLeft w:val="0"/>
                          <w:marRight w:val="0"/>
                          <w:marTop w:val="0"/>
                          <w:marBottom w:val="0"/>
                          <w:divBdr>
                            <w:top w:val="none" w:sz="0" w:space="0" w:color="auto"/>
                            <w:left w:val="none" w:sz="0" w:space="0" w:color="auto"/>
                            <w:bottom w:val="none" w:sz="0" w:space="0" w:color="auto"/>
                            <w:right w:val="none" w:sz="0" w:space="0" w:color="auto"/>
                          </w:divBdr>
                          <w:divsChild>
                            <w:div w:id="1630941944">
                              <w:marLeft w:val="0"/>
                              <w:marRight w:val="0"/>
                              <w:marTop w:val="0"/>
                              <w:marBottom w:val="0"/>
                              <w:divBdr>
                                <w:top w:val="none" w:sz="0" w:space="0" w:color="auto"/>
                                <w:left w:val="none" w:sz="0" w:space="0" w:color="auto"/>
                                <w:bottom w:val="none" w:sz="0" w:space="0" w:color="auto"/>
                                <w:right w:val="none" w:sz="0" w:space="0" w:color="auto"/>
                              </w:divBdr>
                              <w:divsChild>
                                <w:div w:id="152180225">
                                  <w:marLeft w:val="0"/>
                                  <w:marRight w:val="0"/>
                                  <w:marTop w:val="0"/>
                                  <w:marBottom w:val="0"/>
                                  <w:divBdr>
                                    <w:top w:val="none" w:sz="0" w:space="0" w:color="auto"/>
                                    <w:left w:val="none" w:sz="0" w:space="0" w:color="auto"/>
                                    <w:bottom w:val="none" w:sz="0" w:space="0" w:color="auto"/>
                                    <w:right w:val="none" w:sz="0" w:space="0" w:color="auto"/>
                                  </w:divBdr>
                                </w:div>
                                <w:div w:id="950630202">
                                  <w:marLeft w:val="0"/>
                                  <w:marRight w:val="0"/>
                                  <w:marTop w:val="0"/>
                                  <w:marBottom w:val="0"/>
                                  <w:divBdr>
                                    <w:top w:val="none" w:sz="0" w:space="0" w:color="auto"/>
                                    <w:left w:val="none" w:sz="0" w:space="0" w:color="auto"/>
                                    <w:bottom w:val="none" w:sz="0" w:space="0" w:color="auto"/>
                                    <w:right w:val="none" w:sz="0" w:space="0" w:color="auto"/>
                                  </w:divBdr>
                                </w:div>
                                <w:div w:id="546798845">
                                  <w:marLeft w:val="0"/>
                                  <w:marRight w:val="0"/>
                                  <w:marTop w:val="0"/>
                                  <w:marBottom w:val="0"/>
                                  <w:divBdr>
                                    <w:top w:val="none" w:sz="0" w:space="0" w:color="auto"/>
                                    <w:left w:val="none" w:sz="0" w:space="0" w:color="auto"/>
                                    <w:bottom w:val="none" w:sz="0" w:space="0" w:color="auto"/>
                                    <w:right w:val="none" w:sz="0" w:space="0" w:color="auto"/>
                                  </w:divBdr>
                                </w:div>
                                <w:div w:id="1807697405">
                                  <w:marLeft w:val="0"/>
                                  <w:marRight w:val="0"/>
                                  <w:marTop w:val="0"/>
                                  <w:marBottom w:val="0"/>
                                  <w:divBdr>
                                    <w:top w:val="none" w:sz="0" w:space="0" w:color="auto"/>
                                    <w:left w:val="none" w:sz="0" w:space="0" w:color="auto"/>
                                    <w:bottom w:val="none" w:sz="0" w:space="0" w:color="auto"/>
                                    <w:right w:val="none" w:sz="0" w:space="0" w:color="auto"/>
                                  </w:divBdr>
                                </w:div>
                                <w:div w:id="1752770645">
                                  <w:marLeft w:val="0"/>
                                  <w:marRight w:val="0"/>
                                  <w:marTop w:val="0"/>
                                  <w:marBottom w:val="0"/>
                                  <w:divBdr>
                                    <w:top w:val="none" w:sz="0" w:space="0" w:color="auto"/>
                                    <w:left w:val="none" w:sz="0" w:space="0" w:color="auto"/>
                                    <w:bottom w:val="none" w:sz="0" w:space="0" w:color="auto"/>
                                    <w:right w:val="none" w:sz="0" w:space="0" w:color="auto"/>
                                  </w:divBdr>
                                  <w:divsChild>
                                    <w:div w:id="1000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0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Pages>
  <Words>9018</Words>
  <Characters>51405</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chepkirui</dc:creator>
  <cp:lastModifiedBy>Charles</cp:lastModifiedBy>
  <cp:revision>6</cp:revision>
  <dcterms:created xsi:type="dcterms:W3CDTF">2012-12-18T07:32:00Z</dcterms:created>
  <dcterms:modified xsi:type="dcterms:W3CDTF">2015-11-27T21:04:00Z</dcterms:modified>
</cp:coreProperties>
</file>